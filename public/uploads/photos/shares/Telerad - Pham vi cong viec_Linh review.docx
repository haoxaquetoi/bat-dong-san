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E70D0" w14:textId="77777777" w:rsidR="001F37F3" w:rsidRDefault="00F57F62" w:rsidP="00F57F62">
      <w:pPr>
        <w:pStyle w:val="Heading1"/>
      </w:pPr>
      <w:r>
        <w:t>Phạm vi dự án</w:t>
      </w:r>
      <w:r w:rsidR="00FA1981">
        <w:t xml:space="preserve"> Telerad ver 2.0</w:t>
      </w:r>
    </w:p>
    <w:p w14:paraId="6D8AA271" w14:textId="77777777" w:rsidR="00237488" w:rsidRDefault="00237488" w:rsidP="00237488">
      <w:pPr>
        <w:pStyle w:val="Heading2"/>
      </w:pPr>
      <w:r>
        <w:t xml:space="preserve">Các tài liệu </w:t>
      </w:r>
      <w:r w:rsidR="00F26B33">
        <w:t>kinh doanh</w:t>
      </w:r>
    </w:p>
    <w:p w14:paraId="7A86C2CE" w14:textId="77777777" w:rsidR="00FA1571" w:rsidRDefault="00F42F13" w:rsidP="00F97760">
      <w:pPr>
        <w:pStyle w:val="ListParagraph"/>
        <w:numPr>
          <w:ilvl w:val="0"/>
          <w:numId w:val="11"/>
        </w:numPr>
      </w:pPr>
      <w:r>
        <w:t>Tài liệu mô tả hệ thống</w:t>
      </w:r>
      <w:r w:rsidR="00B27649">
        <w:t>: quy trình vậ</w:t>
      </w:r>
      <w:r w:rsidR="00C74091">
        <w:t>n hành, cách thức thanh toán</w:t>
      </w:r>
    </w:p>
    <w:p w14:paraId="1EEC5F7C" w14:textId="77777777" w:rsidR="002437CD" w:rsidRDefault="00C91F2B" w:rsidP="00F97760">
      <w:pPr>
        <w:pStyle w:val="ListParagraph"/>
        <w:numPr>
          <w:ilvl w:val="0"/>
          <w:numId w:val="11"/>
        </w:numPr>
      </w:pPr>
      <w:r>
        <w:t>Tài liệu PR, marketing</w:t>
      </w:r>
    </w:p>
    <w:p w14:paraId="6D17DB41" w14:textId="77777777" w:rsidR="00C91F2B" w:rsidRDefault="00012309" w:rsidP="00F97760">
      <w:pPr>
        <w:pStyle w:val="ListParagraph"/>
        <w:numPr>
          <w:ilvl w:val="0"/>
          <w:numId w:val="11"/>
        </w:numPr>
      </w:pPr>
      <w:r>
        <w:t>Tài liệu hướng dẫn sử dụng</w:t>
      </w:r>
    </w:p>
    <w:p w14:paraId="47434A31" w14:textId="77777777" w:rsidR="006E1C36" w:rsidRDefault="006E1C36" w:rsidP="006E1C36"/>
    <w:p w14:paraId="7B82241F" w14:textId="77777777" w:rsidR="005251BE" w:rsidRDefault="006E1C36" w:rsidP="006E1C36">
      <w:pPr>
        <w:pStyle w:val="Heading2"/>
      </w:pPr>
      <w:r>
        <w:t>Các phân hệ</w:t>
      </w:r>
    </w:p>
    <w:p w14:paraId="4AB0AFCC" w14:textId="77777777" w:rsidR="006E1C36" w:rsidRDefault="001805C8" w:rsidP="008138C2">
      <w:pPr>
        <w:pStyle w:val="Heading3"/>
      </w:pPr>
      <w:r>
        <w:t>Ứng dụng web</w:t>
      </w:r>
    </w:p>
    <w:p w14:paraId="77550CBB" w14:textId="77777777" w:rsidR="003745FE" w:rsidRDefault="00717A3B" w:rsidP="003745FE">
      <w:r>
        <w:t xml:space="preserve">Cung cấp giao diện responsive cho </w:t>
      </w:r>
      <w:r w:rsidR="002A38F2">
        <w:t xml:space="preserve">cơ sở y tế, </w:t>
      </w:r>
      <w:r w:rsidR="00FB2A06">
        <w:t xml:space="preserve">bác sỹ CĐHA, </w:t>
      </w:r>
      <w:r w:rsidR="00E36926">
        <w:t>trung tâm điều phối, trung tâm chỉ đạo tuyến, quản trị hệ thống.</w:t>
      </w:r>
    </w:p>
    <w:p w14:paraId="14D66A28" w14:textId="77777777" w:rsidR="00C31A25" w:rsidRPr="003745FE" w:rsidRDefault="00C31A25" w:rsidP="003745FE"/>
    <w:p w14:paraId="00B33CB4" w14:textId="77777777" w:rsidR="00371CC9" w:rsidRPr="00371CC9" w:rsidRDefault="003745FE" w:rsidP="003745FE">
      <w:pPr>
        <w:pStyle w:val="Heading3"/>
      </w:pPr>
      <w:r>
        <w:t>Ứng dụng mobile</w:t>
      </w:r>
    </w:p>
    <w:p w14:paraId="772C7365" w14:textId="77777777" w:rsidR="006E1C36" w:rsidRDefault="00CD3A61" w:rsidP="006E1C36">
      <w:r>
        <w:t xml:space="preserve">Thông báo cho bác sỹ CĐHA </w:t>
      </w:r>
      <w:r w:rsidR="00525182">
        <w:t xml:space="preserve">khi có ca mới, cho phép nhận và khóa ca. </w:t>
      </w:r>
      <w:r w:rsidR="00901816">
        <w:t xml:space="preserve">Sau đó bác sỹ phải truy cập giao diện web </w:t>
      </w:r>
      <w:r w:rsidR="00340DA4">
        <w:t>để tiếp tục chẩn đoán.</w:t>
      </w:r>
    </w:p>
    <w:p w14:paraId="7F53D7C2" w14:textId="77777777" w:rsidR="00431D34" w:rsidRPr="006E1C36" w:rsidRDefault="00431D34" w:rsidP="006E1C36"/>
    <w:p w14:paraId="4E8932C6" w14:textId="77777777" w:rsidR="00F14068" w:rsidRDefault="008D1207" w:rsidP="00656CF6">
      <w:pPr>
        <w:pStyle w:val="Heading2"/>
      </w:pPr>
      <w:r>
        <w:t>Yêu cầu nâng cấp phần mềm</w:t>
      </w:r>
      <w:r w:rsidR="00F33D4D">
        <w:t xml:space="preserve"> (của phiên bản 2.0)</w:t>
      </w:r>
    </w:p>
    <w:p w14:paraId="006DB52B" w14:textId="77777777" w:rsidR="00EB0C1E" w:rsidRPr="008D1207" w:rsidRDefault="00EB0C1E" w:rsidP="00AA6B87">
      <w:pPr>
        <w:pStyle w:val="Heading3"/>
      </w:pPr>
      <w:r w:rsidRPr="008D1207">
        <w:t>Chứ</w:t>
      </w:r>
      <w:r w:rsidR="00CC5F54" w:rsidRPr="008D1207">
        <w:t xml:space="preserve">c năng dành cho cơ sở y tế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50"/>
        <w:gridCol w:w="1945"/>
        <w:gridCol w:w="1350"/>
        <w:gridCol w:w="5490"/>
      </w:tblGrid>
      <w:tr w:rsidR="00CC5F54" w14:paraId="48DDA9DD" w14:textId="77777777" w:rsidTr="00CC5F54">
        <w:tc>
          <w:tcPr>
            <w:tcW w:w="750" w:type="dxa"/>
          </w:tcPr>
          <w:p w14:paraId="0BCBE0EE" w14:textId="77777777" w:rsidR="00CC5F54" w:rsidRPr="008D1207" w:rsidRDefault="00CC5F54" w:rsidP="008D1207">
            <w:pPr>
              <w:jc w:val="center"/>
              <w:rPr>
                <w:b/>
              </w:rPr>
            </w:pPr>
            <w:r w:rsidRPr="008D1207">
              <w:rPr>
                <w:b/>
              </w:rPr>
              <w:t>STT</w:t>
            </w:r>
          </w:p>
        </w:tc>
        <w:tc>
          <w:tcPr>
            <w:tcW w:w="1945" w:type="dxa"/>
          </w:tcPr>
          <w:p w14:paraId="2780C7AE" w14:textId="77777777" w:rsidR="00CC5F54" w:rsidRPr="008D1207" w:rsidRDefault="00CC5F54" w:rsidP="008D1207">
            <w:pPr>
              <w:jc w:val="center"/>
              <w:rPr>
                <w:b/>
              </w:rPr>
            </w:pPr>
            <w:r w:rsidRPr="008D1207">
              <w:rPr>
                <w:b/>
              </w:rPr>
              <w:t>Tên chức năng</w:t>
            </w:r>
          </w:p>
        </w:tc>
        <w:tc>
          <w:tcPr>
            <w:tcW w:w="1350" w:type="dxa"/>
          </w:tcPr>
          <w:p w14:paraId="12792C8D" w14:textId="77777777" w:rsidR="00CC5F54" w:rsidRPr="008D1207" w:rsidRDefault="00CC5F54" w:rsidP="008D1207">
            <w:pPr>
              <w:jc w:val="center"/>
              <w:rPr>
                <w:b/>
              </w:rPr>
            </w:pPr>
            <w:r w:rsidRPr="008D1207">
              <w:rPr>
                <w:b/>
              </w:rPr>
              <w:t>Tình trạng</w:t>
            </w:r>
          </w:p>
        </w:tc>
        <w:tc>
          <w:tcPr>
            <w:tcW w:w="5490" w:type="dxa"/>
          </w:tcPr>
          <w:p w14:paraId="4DAEE03F" w14:textId="77777777" w:rsidR="00CC5F54" w:rsidRPr="008D1207" w:rsidRDefault="00CC5F54" w:rsidP="008D1207">
            <w:pPr>
              <w:jc w:val="center"/>
              <w:rPr>
                <w:b/>
              </w:rPr>
            </w:pPr>
            <w:r w:rsidRPr="008D1207">
              <w:rPr>
                <w:b/>
              </w:rPr>
              <w:t>Mô tả</w:t>
            </w:r>
          </w:p>
        </w:tc>
      </w:tr>
      <w:tr w:rsidR="00CC5F54" w14:paraId="0AAAC041" w14:textId="77777777" w:rsidTr="00CC5F54">
        <w:tc>
          <w:tcPr>
            <w:tcW w:w="750" w:type="dxa"/>
          </w:tcPr>
          <w:p w14:paraId="7ACA64B0" w14:textId="77777777" w:rsidR="00CC5F54" w:rsidRDefault="00CC5F54" w:rsidP="00CC5F54">
            <w:r>
              <w:t>1</w:t>
            </w:r>
          </w:p>
        </w:tc>
        <w:tc>
          <w:tcPr>
            <w:tcW w:w="1945" w:type="dxa"/>
          </w:tcPr>
          <w:p w14:paraId="4185B93C" w14:textId="77777777" w:rsidR="00CC5F54" w:rsidRDefault="00CC5F54" w:rsidP="00CC5F54">
            <w:r>
              <w:t xml:space="preserve">Quản lý ca </w:t>
            </w:r>
          </w:p>
        </w:tc>
        <w:tc>
          <w:tcPr>
            <w:tcW w:w="1350" w:type="dxa"/>
          </w:tcPr>
          <w:p w14:paraId="42201208" w14:textId="77777777" w:rsidR="00CC5F54" w:rsidRDefault="00CC5F54" w:rsidP="00CC5F54">
            <w:r>
              <w:t>Đã có, nâng cấp</w:t>
            </w:r>
          </w:p>
        </w:tc>
        <w:tc>
          <w:tcPr>
            <w:tcW w:w="5490" w:type="dxa"/>
          </w:tcPr>
          <w:p w14:paraId="63609193" w14:textId="77777777" w:rsidR="00CC5F54" w:rsidRDefault="00CC5F54" w:rsidP="00CC5F54">
            <w:r>
              <w:t>Nâng cấp giao diện để quản lý:</w:t>
            </w:r>
          </w:p>
          <w:p w14:paraId="0ABD97FC" w14:textId="77777777" w:rsidR="00CC5F54" w:rsidRDefault="00CC5F54" w:rsidP="00CC5F54">
            <w:pPr>
              <w:pStyle w:val="ListParagraph"/>
              <w:numPr>
                <w:ilvl w:val="0"/>
                <w:numId w:val="12"/>
              </w:numPr>
            </w:pPr>
            <w:r>
              <w:t>C</w:t>
            </w:r>
            <w:r w:rsidR="004F378B">
              <w:t>a</w:t>
            </w:r>
            <w:r>
              <w:t xml:space="preserve"> chờ chuyển</w:t>
            </w:r>
            <w:r w:rsidR="004F378B">
              <w:t>.</w:t>
            </w:r>
          </w:p>
          <w:p w14:paraId="267C6163" w14:textId="77777777" w:rsidR="00CC5F54" w:rsidRDefault="00CC5F54" w:rsidP="00CC5F54">
            <w:pPr>
              <w:pStyle w:val="ListParagraph"/>
              <w:numPr>
                <w:ilvl w:val="0"/>
                <w:numId w:val="12"/>
              </w:numPr>
            </w:pPr>
            <w:r>
              <w:t xml:space="preserve">Ca đã chuyển. Tình trạng ca (ai </w:t>
            </w:r>
            <w:ins w:id="0" w:author="Nhat Linh Nguyen" w:date="2017-02-07T07:54:00Z">
              <w:r w:rsidR="00335412">
                <w:t xml:space="preserve">sẽ </w:t>
              </w:r>
            </w:ins>
            <w:r>
              <w:t xml:space="preserve">đọc, ca nào chậm nhận, ca nào chậm đọc, ca nào phải </w:t>
            </w:r>
            <w:r w:rsidR="008D1207">
              <w:t>chụp</w:t>
            </w:r>
            <w:r>
              <w:t xml:space="preserve"> lại, ca bị trả lại cho điều phối</w:t>
            </w:r>
            <w:ins w:id="1" w:author="Nhat Linh Nguyen" w:date="2017-02-07T07:53:00Z">
              <w:r w:rsidR="00335412">
                <w:t>, ca yêu cầu thêm thông tin/trao đổi</w:t>
              </w:r>
            </w:ins>
            <w:r>
              <w:t>,</w:t>
            </w:r>
            <w:r w:rsidR="008D1207">
              <w:t>..)</w:t>
            </w:r>
            <w:r>
              <w:t xml:space="preserve"> </w:t>
            </w:r>
          </w:p>
          <w:p w14:paraId="0CB0C758" w14:textId="77777777" w:rsidR="00CC5F54" w:rsidRDefault="00CC5F54" w:rsidP="00CC5F54">
            <w:pPr>
              <w:pStyle w:val="ListParagraph"/>
              <w:numPr>
                <w:ilvl w:val="0"/>
                <w:numId w:val="12"/>
              </w:numPr>
            </w:pPr>
            <w:r>
              <w:t>Ca đã có kết quả.</w:t>
            </w:r>
          </w:p>
          <w:p w14:paraId="74DC2D2B" w14:textId="77777777" w:rsidR="006A4454" w:rsidRDefault="006A4454" w:rsidP="00CC5F54">
            <w:pPr>
              <w:pStyle w:val="ListParagraph"/>
              <w:numPr>
                <w:ilvl w:val="0"/>
                <w:numId w:val="12"/>
              </w:numPr>
            </w:pPr>
            <w:r>
              <w:t>Bổ sung chức năng cập nhật film cho ca phải chụp lại.</w:t>
            </w:r>
          </w:p>
          <w:p w14:paraId="3DBDBF49" w14:textId="77777777" w:rsidR="008F1F99" w:rsidRDefault="008D1207" w:rsidP="00CC5F54">
            <w:r>
              <w:t>Không nhóm ca theo loạ</w:t>
            </w:r>
            <w:r w:rsidR="008F1F99">
              <w:t>i máy, thông tin loại máy đưa vào thông tin ca.</w:t>
            </w:r>
          </w:p>
          <w:p w14:paraId="33602651" w14:textId="77777777" w:rsidR="00CC5F54" w:rsidRDefault="000E1F71" w:rsidP="00CC5F54">
            <w:r>
              <w:t>Khi ca đã chuyển không cho phép hủy ca.</w:t>
            </w:r>
            <w:r w:rsidR="008D1207">
              <w:t xml:space="preserve"> </w:t>
            </w:r>
          </w:p>
        </w:tc>
      </w:tr>
      <w:tr w:rsidR="00CC5F54" w14:paraId="2EE2DD48" w14:textId="77777777" w:rsidTr="00CC5F54">
        <w:tc>
          <w:tcPr>
            <w:tcW w:w="750" w:type="dxa"/>
          </w:tcPr>
          <w:p w14:paraId="539E3463" w14:textId="77777777" w:rsidR="00CC5F54" w:rsidRDefault="008D1207" w:rsidP="00CC5F54">
            <w:r>
              <w:lastRenderedPageBreak/>
              <w:t>2</w:t>
            </w:r>
          </w:p>
        </w:tc>
        <w:tc>
          <w:tcPr>
            <w:tcW w:w="1945" w:type="dxa"/>
          </w:tcPr>
          <w:p w14:paraId="774C8B55" w14:textId="77777777" w:rsidR="00CC5F54" w:rsidRDefault="008D1207" w:rsidP="008D1207">
            <w:r>
              <w:t>Chức năng c</w:t>
            </w:r>
            <w:r w:rsidR="00CC5F54">
              <w:t xml:space="preserve">huyển ca </w:t>
            </w:r>
          </w:p>
        </w:tc>
        <w:tc>
          <w:tcPr>
            <w:tcW w:w="1350" w:type="dxa"/>
          </w:tcPr>
          <w:p w14:paraId="4E8A461F" w14:textId="77777777" w:rsidR="00CC5F54" w:rsidRDefault="00CC5F54" w:rsidP="00CC5F54">
            <w:r>
              <w:t>Đã có, nâng cấp</w:t>
            </w:r>
          </w:p>
        </w:tc>
        <w:tc>
          <w:tcPr>
            <w:tcW w:w="5490" w:type="dxa"/>
          </w:tcPr>
          <w:p w14:paraId="29B0F20C" w14:textId="77777777" w:rsidR="00CC5F54" w:rsidRDefault="00CC5F54" w:rsidP="008D1207">
            <w:r>
              <w:t xml:space="preserve">Bổ sung </w:t>
            </w:r>
            <w:r w:rsidR="008D1207">
              <w:t>thêm lựa chọn mức độ BS chẩn đoán.</w:t>
            </w:r>
          </w:p>
          <w:p w14:paraId="04428796" w14:textId="77777777" w:rsidR="008D1207" w:rsidRDefault="008D1207" w:rsidP="008D1207">
            <w:pPr>
              <w:rPr>
                <w:i/>
              </w:rPr>
            </w:pPr>
            <w:r w:rsidRPr="008D1207">
              <w:rPr>
                <w:i/>
              </w:rPr>
              <w:t>Xem xét lại việc có yêu cầu bắt buộc nhập điện thoại của BN hay không?</w:t>
            </w:r>
          </w:p>
          <w:p w14:paraId="07583513" w14:textId="77777777" w:rsidR="00920D9E" w:rsidRDefault="00920D9E" w:rsidP="008D1207">
            <w:pPr>
              <w:rPr>
                <w:i/>
              </w:rPr>
            </w:pPr>
            <w:r>
              <w:rPr>
                <w:i/>
              </w:rPr>
              <w:t>Điện thoại bệnh nhân</w:t>
            </w:r>
            <w:r w:rsidR="002F7611">
              <w:rPr>
                <w:i/>
              </w:rPr>
              <w:t xml:space="preserve">(bắt </w:t>
            </w:r>
            <w:commentRangeStart w:id="2"/>
            <w:r w:rsidR="002F7611">
              <w:rPr>
                <w:i/>
              </w:rPr>
              <w:t>buộc</w:t>
            </w:r>
            <w:commentRangeEnd w:id="2"/>
            <w:r w:rsidR="00335412">
              <w:rPr>
                <w:rStyle w:val="CommentReference"/>
              </w:rPr>
              <w:commentReference w:id="2"/>
            </w:r>
            <w:r w:rsidR="002F7611">
              <w:rPr>
                <w:i/>
              </w:rPr>
              <w:t>) hoặc</w:t>
            </w:r>
          </w:p>
          <w:p w14:paraId="5DF8DA7D" w14:textId="77777777" w:rsidR="00920D9E" w:rsidRPr="008D1207" w:rsidRDefault="00920D9E" w:rsidP="008D1207">
            <w:pPr>
              <w:rPr>
                <w:i/>
              </w:rPr>
            </w:pPr>
            <w:r>
              <w:rPr>
                <w:i/>
              </w:rPr>
              <w:t>Điện thoại người thân.</w:t>
            </w:r>
          </w:p>
        </w:tc>
      </w:tr>
      <w:tr w:rsidR="00CC5F54" w14:paraId="5FF40AC6" w14:textId="77777777" w:rsidTr="00CC5F54">
        <w:tc>
          <w:tcPr>
            <w:tcW w:w="750" w:type="dxa"/>
          </w:tcPr>
          <w:p w14:paraId="504FCDE6" w14:textId="77777777" w:rsidR="00CC5F54" w:rsidRDefault="008D1207" w:rsidP="00CC5F54">
            <w:r>
              <w:t>3</w:t>
            </w:r>
          </w:p>
        </w:tc>
        <w:tc>
          <w:tcPr>
            <w:tcW w:w="1945" w:type="dxa"/>
          </w:tcPr>
          <w:p w14:paraId="209AD9FB" w14:textId="77777777" w:rsidR="00CC5F54" w:rsidRDefault="008D1207" w:rsidP="00CC5F54">
            <w:r>
              <w:t>Thống kê, báo cáo</w:t>
            </w:r>
            <w:r w:rsidR="000F47A3">
              <w:t>.</w:t>
            </w:r>
          </w:p>
        </w:tc>
        <w:tc>
          <w:tcPr>
            <w:tcW w:w="1350" w:type="dxa"/>
          </w:tcPr>
          <w:p w14:paraId="6FA93B76" w14:textId="77777777" w:rsidR="00CC5F54" w:rsidRDefault="008D1207" w:rsidP="00CC5F54">
            <w:r>
              <w:t>Đã có, nâng cấp</w:t>
            </w:r>
          </w:p>
        </w:tc>
        <w:tc>
          <w:tcPr>
            <w:tcW w:w="5490" w:type="dxa"/>
          </w:tcPr>
          <w:p w14:paraId="4A5B106F" w14:textId="77777777" w:rsidR="00CC5F54" w:rsidRDefault="008D1207" w:rsidP="008D1207">
            <w:r>
              <w:t>Ngoài chức năng in. Bổ sung chức năng cho xem thống kê nhanh chi tiết ca theo tháng hiện tại trong đó bao gồm chi phí.</w:t>
            </w:r>
          </w:p>
          <w:p w14:paraId="229241D3" w14:textId="77777777" w:rsidR="000F47A3" w:rsidRDefault="000F47A3" w:rsidP="008D1207">
            <w:r>
              <w:t>Cấu hình giá trên PM.</w:t>
            </w:r>
          </w:p>
        </w:tc>
      </w:tr>
      <w:tr w:rsidR="008D1207" w14:paraId="1AA10309" w14:textId="77777777" w:rsidTr="00AC5FB2">
        <w:trPr>
          <w:trHeight w:val="860"/>
        </w:trPr>
        <w:tc>
          <w:tcPr>
            <w:tcW w:w="750" w:type="dxa"/>
          </w:tcPr>
          <w:p w14:paraId="304E46F1" w14:textId="77777777" w:rsidR="008D1207" w:rsidRDefault="008D1207" w:rsidP="00CC5F54">
            <w:r>
              <w:t>4</w:t>
            </w:r>
          </w:p>
        </w:tc>
        <w:tc>
          <w:tcPr>
            <w:tcW w:w="1945" w:type="dxa"/>
          </w:tcPr>
          <w:p w14:paraId="46044C70" w14:textId="77777777" w:rsidR="00AC5FB2" w:rsidRDefault="008D1207" w:rsidP="00CC5F54">
            <w:r>
              <w:t>Bổ sung DICOM viewer</w:t>
            </w:r>
            <w:r w:rsidR="00E63ACA">
              <w:t>.</w:t>
            </w:r>
          </w:p>
        </w:tc>
        <w:tc>
          <w:tcPr>
            <w:tcW w:w="1350" w:type="dxa"/>
          </w:tcPr>
          <w:p w14:paraId="2DF54A11" w14:textId="77777777" w:rsidR="008D1207" w:rsidRDefault="00E63ACA" w:rsidP="00CC5F54">
            <w:r>
              <w:t>Đã có, nâng cấp</w:t>
            </w:r>
          </w:p>
        </w:tc>
        <w:tc>
          <w:tcPr>
            <w:tcW w:w="5490" w:type="dxa"/>
          </w:tcPr>
          <w:p w14:paraId="36273ECD" w14:textId="77777777" w:rsidR="008D1207" w:rsidRDefault="008D1207" w:rsidP="008D1207">
            <w:r>
              <w:t>Bổ sung DICOM viewer loại gọn nhẹ để Cơ sở YT xem nhanh film trước khi chuyển.</w:t>
            </w:r>
          </w:p>
        </w:tc>
      </w:tr>
      <w:tr w:rsidR="00AC5FB2" w14:paraId="5747FDA3" w14:textId="77777777" w:rsidTr="00AC5FB2">
        <w:trPr>
          <w:trHeight w:val="220"/>
        </w:trPr>
        <w:tc>
          <w:tcPr>
            <w:tcW w:w="750" w:type="dxa"/>
          </w:tcPr>
          <w:p w14:paraId="2DFE2B77" w14:textId="77777777" w:rsidR="00AC5FB2" w:rsidRDefault="00AC5FB2" w:rsidP="00CC5F54">
            <w:ins w:id="3" w:author="Nhat Linh Nguyen" w:date="2017-02-07T08:45:00Z">
              <w:r>
                <w:t>5</w:t>
              </w:r>
            </w:ins>
          </w:p>
        </w:tc>
        <w:tc>
          <w:tcPr>
            <w:tcW w:w="1945" w:type="dxa"/>
          </w:tcPr>
          <w:p w14:paraId="0AD63ABE" w14:textId="77777777" w:rsidR="00AC5FB2" w:rsidRDefault="00AC5FB2" w:rsidP="00CC5F54">
            <w:ins w:id="4" w:author="Nhat Linh Nguyen" w:date="2017-02-07T08:45:00Z">
              <w:r>
                <w:t>Đánh giá BS CĐHA</w:t>
              </w:r>
            </w:ins>
          </w:p>
        </w:tc>
        <w:tc>
          <w:tcPr>
            <w:tcW w:w="1350" w:type="dxa"/>
          </w:tcPr>
          <w:p w14:paraId="57983B93" w14:textId="77777777" w:rsidR="00AC5FB2" w:rsidRDefault="00AC5FB2" w:rsidP="00CC5F54"/>
        </w:tc>
        <w:tc>
          <w:tcPr>
            <w:tcW w:w="5490" w:type="dxa"/>
          </w:tcPr>
          <w:p w14:paraId="06326B38" w14:textId="77777777" w:rsidR="00AC5FB2" w:rsidRDefault="00487655" w:rsidP="008D1207">
            <w:ins w:id="5" w:author="Nhat Linh Nguyen" w:date="2017-02-07T08:48:00Z">
              <w:r>
                <w:t xml:space="preserve">Cho phép CSYT phản hồi về chất lượng, tốc độ </w:t>
              </w:r>
            </w:ins>
            <w:ins w:id="6" w:author="Nhat Linh Nguyen" w:date="2017-02-07T08:49:00Z">
              <w:r>
                <w:t>của BS đọc (rating và viết reviews, feedback cụ thể)</w:t>
              </w:r>
            </w:ins>
          </w:p>
        </w:tc>
      </w:tr>
      <w:tr w:rsidR="00AC5FB2" w14:paraId="555655C6" w14:textId="77777777" w:rsidTr="00CC5F54">
        <w:trPr>
          <w:trHeight w:val="180"/>
        </w:trPr>
        <w:tc>
          <w:tcPr>
            <w:tcW w:w="750" w:type="dxa"/>
          </w:tcPr>
          <w:p w14:paraId="7FDA3C30" w14:textId="77777777" w:rsidR="00AC5FB2" w:rsidRDefault="00AC5FB2" w:rsidP="00CC5F54">
            <w:ins w:id="7" w:author="Nhat Linh Nguyen" w:date="2017-02-07T08:45:00Z">
              <w:r>
                <w:t>6</w:t>
              </w:r>
            </w:ins>
          </w:p>
        </w:tc>
        <w:tc>
          <w:tcPr>
            <w:tcW w:w="1945" w:type="dxa"/>
          </w:tcPr>
          <w:p w14:paraId="724405CE" w14:textId="77777777" w:rsidR="00AC5FB2" w:rsidRDefault="00AC5FB2" w:rsidP="00CC5F54">
            <w:ins w:id="8" w:author="Nhat Linh Nguyen" w:date="2017-02-07T08:45:00Z">
              <w:r>
                <w:t>Đánh giá CSYT</w:t>
              </w:r>
            </w:ins>
          </w:p>
        </w:tc>
        <w:tc>
          <w:tcPr>
            <w:tcW w:w="1350" w:type="dxa"/>
          </w:tcPr>
          <w:p w14:paraId="369FA028" w14:textId="77777777" w:rsidR="00AC5FB2" w:rsidRDefault="00AC5FB2" w:rsidP="00CC5F54"/>
        </w:tc>
        <w:tc>
          <w:tcPr>
            <w:tcW w:w="5490" w:type="dxa"/>
          </w:tcPr>
          <w:p w14:paraId="24CFDCCC" w14:textId="77777777" w:rsidR="00AC5FB2" w:rsidRDefault="00487655" w:rsidP="008D1207">
            <w:ins w:id="9" w:author="Nhat Linh Nguyen" w:date="2017-02-07T08:49:00Z">
              <w:r>
                <w:t>Cho phép CSYT phản hồi về chất lượng của các bệnh viện đọc ảnh (rating và viết reviews, feedback cụ thể)</w:t>
              </w:r>
            </w:ins>
          </w:p>
        </w:tc>
      </w:tr>
    </w:tbl>
    <w:p w14:paraId="6C257AB2" w14:textId="77777777" w:rsidR="00CC5F54" w:rsidRDefault="00CC5F54" w:rsidP="00CC5F54"/>
    <w:p w14:paraId="74E102D6" w14:textId="77777777" w:rsidR="00CC5F54" w:rsidRDefault="00CC5F54" w:rsidP="00CC5F54"/>
    <w:p w14:paraId="7736B577" w14:textId="77777777" w:rsidR="000E1F71" w:rsidRPr="008D1207" w:rsidRDefault="000E1F71" w:rsidP="000E1F71">
      <w:pPr>
        <w:pStyle w:val="Heading3"/>
      </w:pPr>
      <w:r w:rsidRPr="008D1207">
        <w:t>Chứ</w:t>
      </w:r>
      <w:r>
        <w:t>c năng dành cho Trung tâm điều phối.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076"/>
        <w:gridCol w:w="1859"/>
        <w:gridCol w:w="1305"/>
        <w:gridCol w:w="5295"/>
      </w:tblGrid>
      <w:tr w:rsidR="009F2835" w14:paraId="3B6F3BC2" w14:textId="77777777" w:rsidTr="00C46C02">
        <w:tc>
          <w:tcPr>
            <w:tcW w:w="1076" w:type="dxa"/>
          </w:tcPr>
          <w:p w14:paraId="08DC7B76" w14:textId="77777777" w:rsidR="000E1F71" w:rsidRPr="008D1207" w:rsidRDefault="000E1F71" w:rsidP="00335412">
            <w:pPr>
              <w:jc w:val="center"/>
              <w:rPr>
                <w:b/>
              </w:rPr>
            </w:pPr>
            <w:r w:rsidRPr="008D1207">
              <w:rPr>
                <w:b/>
              </w:rPr>
              <w:t>STT</w:t>
            </w:r>
          </w:p>
        </w:tc>
        <w:tc>
          <w:tcPr>
            <w:tcW w:w="1859" w:type="dxa"/>
          </w:tcPr>
          <w:p w14:paraId="0D7920A2" w14:textId="77777777" w:rsidR="000E1F71" w:rsidRPr="008D1207" w:rsidRDefault="000E1F71" w:rsidP="00335412">
            <w:pPr>
              <w:jc w:val="center"/>
              <w:rPr>
                <w:b/>
              </w:rPr>
            </w:pPr>
            <w:r w:rsidRPr="008D1207">
              <w:rPr>
                <w:b/>
              </w:rPr>
              <w:t>Tên chức năng</w:t>
            </w:r>
          </w:p>
        </w:tc>
        <w:tc>
          <w:tcPr>
            <w:tcW w:w="1305" w:type="dxa"/>
          </w:tcPr>
          <w:p w14:paraId="7AE59441" w14:textId="77777777" w:rsidR="000E1F71" w:rsidRPr="008D1207" w:rsidRDefault="000E1F71" w:rsidP="00335412">
            <w:pPr>
              <w:jc w:val="center"/>
              <w:rPr>
                <w:b/>
              </w:rPr>
            </w:pPr>
            <w:r w:rsidRPr="008D1207">
              <w:rPr>
                <w:b/>
              </w:rPr>
              <w:t>Tình trạng</w:t>
            </w:r>
          </w:p>
        </w:tc>
        <w:tc>
          <w:tcPr>
            <w:tcW w:w="5295" w:type="dxa"/>
          </w:tcPr>
          <w:p w14:paraId="547584A9" w14:textId="77777777" w:rsidR="000E1F71" w:rsidRPr="008D1207" w:rsidRDefault="000E1F71" w:rsidP="00335412">
            <w:pPr>
              <w:jc w:val="center"/>
              <w:rPr>
                <w:b/>
              </w:rPr>
            </w:pPr>
            <w:r w:rsidRPr="008D1207">
              <w:rPr>
                <w:b/>
              </w:rPr>
              <w:t>Mô tả</w:t>
            </w:r>
          </w:p>
        </w:tc>
      </w:tr>
      <w:tr w:rsidR="009F2835" w14:paraId="6C57654E" w14:textId="77777777" w:rsidTr="00C46C02">
        <w:tc>
          <w:tcPr>
            <w:tcW w:w="1076" w:type="dxa"/>
          </w:tcPr>
          <w:p w14:paraId="35545EB0" w14:textId="77777777" w:rsidR="00BD2044" w:rsidRDefault="00BD2044" w:rsidP="00335412">
            <w:r>
              <w:t>I</w:t>
            </w:r>
          </w:p>
        </w:tc>
        <w:tc>
          <w:tcPr>
            <w:tcW w:w="3164" w:type="dxa"/>
            <w:gridSpan w:val="2"/>
          </w:tcPr>
          <w:p w14:paraId="00C15E48" w14:textId="77777777" w:rsidR="00BD2044" w:rsidRPr="0010079D" w:rsidRDefault="00BD2044" w:rsidP="00335412">
            <w:pPr>
              <w:rPr>
                <w:b/>
              </w:rPr>
            </w:pPr>
            <w:r w:rsidRPr="0010079D">
              <w:rPr>
                <w:b/>
              </w:rPr>
              <w:t>QUẢN LÝ CA</w:t>
            </w:r>
          </w:p>
        </w:tc>
        <w:tc>
          <w:tcPr>
            <w:tcW w:w="5295" w:type="dxa"/>
          </w:tcPr>
          <w:p w14:paraId="154AA98E" w14:textId="77777777" w:rsidR="00BD2044" w:rsidRDefault="00BD2044" w:rsidP="0010079D">
            <w:pPr>
              <w:pStyle w:val="ListParagraph"/>
            </w:pPr>
          </w:p>
        </w:tc>
      </w:tr>
      <w:tr w:rsidR="009F2835" w14:paraId="526FADA2" w14:textId="77777777" w:rsidTr="00C46C02">
        <w:tc>
          <w:tcPr>
            <w:tcW w:w="1076" w:type="dxa"/>
          </w:tcPr>
          <w:p w14:paraId="6FD659EE" w14:textId="77777777" w:rsidR="000E1F71" w:rsidRDefault="000E1F71" w:rsidP="00335412">
            <w:r>
              <w:t>1</w:t>
            </w:r>
          </w:p>
        </w:tc>
        <w:tc>
          <w:tcPr>
            <w:tcW w:w="1859" w:type="dxa"/>
          </w:tcPr>
          <w:p w14:paraId="0D44F9F9" w14:textId="77777777" w:rsidR="000E1F71" w:rsidRDefault="00BD2044" w:rsidP="00335412">
            <w:r>
              <w:t>Danh sách ca</w:t>
            </w:r>
          </w:p>
        </w:tc>
        <w:tc>
          <w:tcPr>
            <w:tcW w:w="1305" w:type="dxa"/>
          </w:tcPr>
          <w:p w14:paraId="2A367856" w14:textId="77777777" w:rsidR="000E1F71" w:rsidRDefault="000E1F71" w:rsidP="00335412">
            <w:r>
              <w:t>Chưa có, bổ sung</w:t>
            </w:r>
          </w:p>
        </w:tc>
        <w:tc>
          <w:tcPr>
            <w:tcW w:w="5295" w:type="dxa"/>
          </w:tcPr>
          <w:p w14:paraId="06B33B89" w14:textId="77777777" w:rsidR="000E1F71" w:rsidRPr="00404EEB" w:rsidRDefault="00F65250" w:rsidP="000E1F71">
            <w:pPr>
              <w:pStyle w:val="ListParagraph"/>
              <w:numPr>
                <w:ilvl w:val="0"/>
                <w:numId w:val="12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Quản lý ca theo: </w:t>
            </w:r>
            <w:ins w:id="10" w:author="Nhat Linh Nguyen" w:date="2017-02-07T07:59:00Z">
              <w:r w:rsidR="00335412">
                <w:rPr>
                  <w:color w:val="FF0000"/>
                </w:rPr>
                <w:t xml:space="preserve">MỚI NHẬN VỀ, </w:t>
              </w:r>
            </w:ins>
            <w:r w:rsidR="00573E2D">
              <w:rPr>
                <w:color w:val="FF0000"/>
              </w:rPr>
              <w:t>CHỜ NHẬN</w:t>
            </w:r>
            <w:ins w:id="11" w:author="Nhat Linh Nguyen" w:date="2017-02-07T07:59:00Z">
              <w:r w:rsidR="00335412">
                <w:rPr>
                  <w:color w:val="FF0000"/>
                </w:rPr>
                <w:t xml:space="preserve"> ĐỌC</w:t>
              </w:r>
            </w:ins>
            <w:r>
              <w:rPr>
                <w:color w:val="FF0000"/>
              </w:rPr>
              <w:t xml:space="preserve">, </w:t>
            </w:r>
            <w:r w:rsidR="00573E2D">
              <w:rPr>
                <w:color w:val="FF0000"/>
              </w:rPr>
              <w:t>ĐANG ĐỌC</w:t>
            </w:r>
            <w:r>
              <w:rPr>
                <w:color w:val="FF0000"/>
              </w:rPr>
              <w:t xml:space="preserve">, </w:t>
            </w:r>
            <w:ins w:id="12" w:author="Nhat Linh Nguyen" w:date="2017-02-07T08:00:00Z">
              <w:r w:rsidR="00335412">
                <w:rPr>
                  <w:color w:val="FF0000"/>
                </w:rPr>
                <w:t xml:space="preserve">ĐANG ĐỌC VÀ THÊM YÊU CẦU, </w:t>
              </w:r>
            </w:ins>
            <w:r w:rsidR="00573E2D">
              <w:rPr>
                <w:color w:val="FF0000"/>
              </w:rPr>
              <w:t>TRẢ LẠI</w:t>
            </w:r>
            <w:r>
              <w:rPr>
                <w:color w:val="FF0000"/>
              </w:rPr>
              <w:t xml:space="preserve">, </w:t>
            </w:r>
            <w:r w:rsidR="00573E2D">
              <w:rPr>
                <w:color w:val="FF0000"/>
              </w:rPr>
              <w:t>ĐÃ TRẢ KẾT QUẢ</w:t>
            </w:r>
            <w:r w:rsidR="006D6C7A">
              <w:rPr>
                <w:color w:val="FF0000"/>
              </w:rPr>
              <w:t xml:space="preserve">, </w:t>
            </w:r>
            <w:r w:rsidR="00573E2D">
              <w:rPr>
                <w:color w:val="FF0000"/>
              </w:rPr>
              <w:t>TẤT CẢ</w:t>
            </w:r>
            <w:r w:rsidR="006D6C7A">
              <w:rPr>
                <w:color w:val="FF0000"/>
              </w:rPr>
              <w:t>.</w:t>
            </w:r>
          </w:p>
          <w:p w14:paraId="24FFA467" w14:textId="77777777" w:rsidR="000E1F71" w:rsidRDefault="00F65250" w:rsidP="000E1F71">
            <w:pPr>
              <w:pStyle w:val="ListParagraph"/>
              <w:numPr>
                <w:ilvl w:val="0"/>
                <w:numId w:val="12"/>
              </w:numPr>
              <w:rPr>
                <w:color w:val="FF0000"/>
              </w:rPr>
            </w:pPr>
            <w:r>
              <w:rPr>
                <w:color w:val="FF0000"/>
              </w:rPr>
              <w:t>Thông tin hiển thị trên danh sách</w:t>
            </w:r>
            <w:r w:rsidR="00BD2044" w:rsidRPr="00404EEB">
              <w:rPr>
                <w:color w:val="FF0000"/>
              </w:rPr>
              <w:t xml:space="preserve">. </w:t>
            </w:r>
          </w:p>
          <w:p w14:paraId="7E52CEA4" w14:textId="77777777" w:rsidR="00F65250" w:rsidRDefault="00F65250" w:rsidP="00F65250">
            <w:pPr>
              <w:pStyle w:val="ListParagraph"/>
              <w:numPr>
                <w:ilvl w:val="1"/>
                <w:numId w:val="12"/>
              </w:numPr>
              <w:rPr>
                <w:color w:val="FF0000"/>
              </w:rPr>
            </w:pPr>
            <w:r>
              <w:rPr>
                <w:color w:val="FF0000"/>
              </w:rPr>
              <w:t>ID</w:t>
            </w:r>
          </w:p>
          <w:p w14:paraId="49CE77DE" w14:textId="77777777" w:rsidR="00335412" w:rsidRPr="00335412" w:rsidRDefault="00F65250" w:rsidP="00335412">
            <w:pPr>
              <w:pStyle w:val="ListParagraph"/>
              <w:numPr>
                <w:ilvl w:val="1"/>
                <w:numId w:val="12"/>
              </w:numPr>
              <w:spacing w:after="160" w:line="259" w:lineRule="auto"/>
              <w:rPr>
                <w:color w:val="FF0000"/>
                <w:rPrChange w:id="13" w:author="Nhat Linh Nguyen" w:date="2017-02-07T08:02:00Z">
                  <w:rPr/>
                </w:rPrChange>
              </w:rPr>
            </w:pPr>
            <w:r>
              <w:rPr>
                <w:color w:val="FF0000"/>
              </w:rPr>
              <w:t>Thời gian</w:t>
            </w:r>
            <w:ins w:id="14" w:author="Nhat Linh Nguyen" w:date="2017-02-07T08:01:00Z">
              <w:r w:rsidR="00335412">
                <w:rPr>
                  <w:color w:val="FF0000"/>
                </w:rPr>
                <w:t xml:space="preserve"> nhận yêu cầu</w:t>
              </w:r>
            </w:ins>
            <w:ins w:id="15" w:author="Nhat Linh Nguyen" w:date="2017-02-07T08:02:00Z">
              <w:r w:rsidR="00335412">
                <w:rPr>
                  <w:color w:val="FF0000"/>
                </w:rPr>
                <w:t xml:space="preserve"> đọc</w:t>
              </w:r>
            </w:ins>
          </w:p>
          <w:p w14:paraId="10D95718" w14:textId="77777777" w:rsidR="004D6D30" w:rsidRDefault="004D6D30" w:rsidP="00F65250">
            <w:pPr>
              <w:pStyle w:val="ListParagraph"/>
              <w:numPr>
                <w:ilvl w:val="1"/>
                <w:numId w:val="12"/>
              </w:numPr>
              <w:rPr>
                <w:color w:val="FF0000"/>
              </w:rPr>
            </w:pPr>
            <w:r>
              <w:rPr>
                <w:color w:val="FF0000"/>
              </w:rPr>
              <w:t>Độ khẩn cấp.</w:t>
            </w:r>
          </w:p>
          <w:p w14:paraId="7CEEE638" w14:textId="77777777" w:rsidR="00F65250" w:rsidRDefault="00F65250" w:rsidP="00F65250">
            <w:pPr>
              <w:pStyle w:val="ListParagraph"/>
              <w:numPr>
                <w:ilvl w:val="1"/>
                <w:numId w:val="12"/>
              </w:numPr>
              <w:rPr>
                <w:color w:val="FF0000"/>
              </w:rPr>
            </w:pPr>
            <w:r>
              <w:rPr>
                <w:color w:val="FF0000"/>
              </w:rPr>
              <w:t>Họ và tên</w:t>
            </w:r>
          </w:p>
          <w:p w14:paraId="7402DC84" w14:textId="77777777" w:rsidR="00F65250" w:rsidRDefault="00F65250" w:rsidP="00F65250">
            <w:pPr>
              <w:pStyle w:val="ListParagraph"/>
              <w:numPr>
                <w:ilvl w:val="1"/>
                <w:numId w:val="12"/>
              </w:numPr>
              <w:rPr>
                <w:color w:val="FF0000"/>
              </w:rPr>
            </w:pPr>
            <w:r>
              <w:rPr>
                <w:color w:val="FF0000"/>
              </w:rPr>
              <w:t>Giới tính</w:t>
            </w:r>
          </w:p>
          <w:p w14:paraId="2CD29CA1" w14:textId="77777777" w:rsidR="00F65250" w:rsidRDefault="00F65250" w:rsidP="00F65250">
            <w:pPr>
              <w:pStyle w:val="ListParagraph"/>
              <w:numPr>
                <w:ilvl w:val="1"/>
                <w:numId w:val="12"/>
              </w:numPr>
              <w:rPr>
                <w:color w:val="FF0000"/>
              </w:rPr>
            </w:pPr>
            <w:r>
              <w:rPr>
                <w:color w:val="FF0000"/>
              </w:rPr>
              <w:t>Tuổi</w:t>
            </w:r>
          </w:p>
          <w:p w14:paraId="26CF9CE3" w14:textId="77777777" w:rsidR="00F65250" w:rsidRDefault="00F65250" w:rsidP="00F65250">
            <w:pPr>
              <w:pStyle w:val="ListParagraph"/>
              <w:numPr>
                <w:ilvl w:val="1"/>
                <w:numId w:val="12"/>
              </w:numPr>
              <w:rPr>
                <w:color w:val="FF0000"/>
              </w:rPr>
            </w:pPr>
            <w:r w:rsidRPr="00335412">
              <w:rPr>
                <w:color w:val="FF0000"/>
                <w:highlight w:val="yellow"/>
                <w:rPrChange w:id="16" w:author="Nhat Linh Nguyen" w:date="2017-02-07T08:00:00Z">
                  <w:rPr>
                    <w:color w:val="FF0000"/>
                  </w:rPr>
                </w:rPrChange>
              </w:rPr>
              <w:t>Số điện thoại</w:t>
            </w:r>
            <w:ins w:id="17" w:author="Nhat Linh Nguyen" w:date="2017-02-07T08:00:00Z">
              <w:r w:rsidR="00335412">
                <w:rPr>
                  <w:color w:val="FF0000"/>
                </w:rPr>
                <w:t xml:space="preserve"> không cần thiết</w:t>
              </w:r>
            </w:ins>
          </w:p>
          <w:p w14:paraId="05C2867D" w14:textId="77777777" w:rsidR="00F65250" w:rsidRDefault="00F65250" w:rsidP="00F65250">
            <w:pPr>
              <w:pStyle w:val="ListParagraph"/>
              <w:numPr>
                <w:ilvl w:val="1"/>
                <w:numId w:val="12"/>
              </w:numPr>
              <w:rPr>
                <w:color w:val="FF0000"/>
              </w:rPr>
            </w:pPr>
            <w:r>
              <w:rPr>
                <w:color w:val="FF0000"/>
              </w:rPr>
              <w:t>Nơi chụp.</w:t>
            </w:r>
          </w:p>
          <w:p w14:paraId="12AE0A9B" w14:textId="77777777" w:rsidR="00F65250" w:rsidRDefault="00F65250" w:rsidP="00F65250">
            <w:pPr>
              <w:pStyle w:val="ListParagraph"/>
              <w:numPr>
                <w:ilvl w:val="1"/>
                <w:numId w:val="12"/>
              </w:numPr>
              <w:rPr>
                <w:color w:val="FF0000"/>
              </w:rPr>
            </w:pPr>
            <w:r>
              <w:rPr>
                <w:color w:val="FF0000"/>
              </w:rPr>
              <w:lastRenderedPageBreak/>
              <w:t>Loại máy chụp</w:t>
            </w:r>
          </w:p>
          <w:p w14:paraId="39D9A1B1" w14:textId="77777777" w:rsidR="00F65250" w:rsidDel="00335412" w:rsidRDefault="00F65250" w:rsidP="00F65250">
            <w:pPr>
              <w:pStyle w:val="ListParagraph"/>
              <w:numPr>
                <w:ilvl w:val="1"/>
                <w:numId w:val="12"/>
              </w:numPr>
              <w:rPr>
                <w:del w:id="18" w:author="Nhat Linh Nguyen" w:date="2017-02-07T08:05:00Z"/>
                <w:color w:val="FF0000"/>
              </w:rPr>
            </w:pPr>
            <w:r>
              <w:rPr>
                <w:color w:val="FF0000"/>
              </w:rPr>
              <w:t>Lĩnh vực</w:t>
            </w:r>
            <w:ins w:id="19" w:author="Nhat Linh Nguyen" w:date="2017-02-07T08:30:00Z">
              <w:r w:rsidR="0059459C">
                <w:rPr>
                  <w:color w:val="FF0000"/>
                </w:rPr>
                <w:t>/bộ phận</w:t>
              </w:r>
            </w:ins>
          </w:p>
          <w:p w14:paraId="6D1CE4C8" w14:textId="77777777" w:rsidR="00F65250" w:rsidRPr="00335412" w:rsidRDefault="00F65250" w:rsidP="00335412">
            <w:pPr>
              <w:pStyle w:val="ListParagraph"/>
              <w:numPr>
                <w:ilvl w:val="1"/>
                <w:numId w:val="12"/>
              </w:numPr>
              <w:spacing w:after="160" w:line="259" w:lineRule="auto"/>
              <w:rPr>
                <w:color w:val="FF0000"/>
                <w:rPrChange w:id="20" w:author="Nhat Linh Nguyen" w:date="2017-02-07T08:05:00Z">
                  <w:rPr/>
                </w:rPrChange>
              </w:rPr>
            </w:pPr>
            <w:del w:id="21" w:author="Nhat Linh Nguyen" w:date="2017-02-07T08:05:00Z">
              <w:r w:rsidRPr="00335412" w:rsidDel="00335412">
                <w:rPr>
                  <w:color w:val="FF0000"/>
                  <w:rPrChange w:id="22" w:author="Nhat Linh Nguyen" w:date="2017-02-07T08:05:00Z">
                    <w:rPr/>
                  </w:rPrChange>
                </w:rPr>
                <w:delText>Cấp độ BS</w:delText>
              </w:r>
            </w:del>
            <w:r w:rsidRPr="00335412">
              <w:rPr>
                <w:color w:val="FF0000"/>
                <w:rPrChange w:id="23" w:author="Nhat Linh Nguyen" w:date="2017-02-07T08:05:00Z">
                  <w:rPr/>
                </w:rPrChange>
              </w:rPr>
              <w:t>.</w:t>
            </w:r>
          </w:p>
          <w:p w14:paraId="0881B290" w14:textId="77777777" w:rsidR="00335412" w:rsidRDefault="00F65250" w:rsidP="00335412">
            <w:pPr>
              <w:pStyle w:val="ListParagraph"/>
              <w:numPr>
                <w:ilvl w:val="1"/>
                <w:numId w:val="12"/>
              </w:numPr>
              <w:rPr>
                <w:ins w:id="24" w:author="Nhat Linh Nguyen" w:date="2017-02-07T08:05:00Z"/>
                <w:color w:val="FF0000"/>
              </w:rPr>
            </w:pPr>
            <w:r>
              <w:rPr>
                <w:color w:val="FF0000"/>
              </w:rPr>
              <w:t>Số lượng ảnh.</w:t>
            </w:r>
          </w:p>
          <w:p w14:paraId="72ABF2FC" w14:textId="77777777" w:rsidR="00335412" w:rsidRPr="00335412" w:rsidRDefault="00335412" w:rsidP="00335412">
            <w:pPr>
              <w:pStyle w:val="ListParagraph"/>
              <w:numPr>
                <w:ilvl w:val="1"/>
                <w:numId w:val="12"/>
              </w:numPr>
              <w:spacing w:after="160" w:line="259" w:lineRule="auto"/>
              <w:rPr>
                <w:color w:val="FF0000"/>
                <w:rPrChange w:id="25" w:author="Nhat Linh Nguyen" w:date="2017-02-07T08:05:00Z">
                  <w:rPr/>
                </w:rPrChange>
              </w:rPr>
            </w:pPr>
            <w:ins w:id="26" w:author="Nhat Linh Nguyen" w:date="2017-02-07T08:05:00Z">
              <w:r>
                <w:rPr>
                  <w:color w:val="FF0000"/>
                </w:rPr>
                <w:t>Yêu cầu bác sỹ nếu có</w:t>
              </w:r>
            </w:ins>
          </w:p>
          <w:p w14:paraId="4995A1FC" w14:textId="77777777" w:rsidR="00F65250" w:rsidRDefault="00F65250" w:rsidP="00F65250">
            <w:pPr>
              <w:pStyle w:val="ListParagraph"/>
              <w:numPr>
                <w:ilvl w:val="1"/>
                <w:numId w:val="12"/>
              </w:numPr>
              <w:rPr>
                <w:ins w:id="27" w:author="Nhat Linh Nguyen" w:date="2017-02-07T08:05:00Z"/>
                <w:color w:val="FF0000"/>
              </w:rPr>
            </w:pPr>
            <w:r>
              <w:rPr>
                <w:color w:val="FF0000"/>
              </w:rPr>
              <w:t>Trạng thái ca</w:t>
            </w:r>
          </w:p>
          <w:p w14:paraId="0C7424E1" w14:textId="77777777" w:rsidR="00335412" w:rsidRDefault="00335412" w:rsidP="00F65250">
            <w:pPr>
              <w:pStyle w:val="ListParagraph"/>
              <w:numPr>
                <w:ilvl w:val="1"/>
                <w:numId w:val="12"/>
              </w:numPr>
              <w:rPr>
                <w:color w:val="FF0000"/>
              </w:rPr>
            </w:pPr>
            <w:ins w:id="28" w:author="Nhat Linh Nguyen" w:date="2017-02-07T08:05:00Z">
              <w:r>
                <w:rPr>
                  <w:color w:val="FF0000"/>
                </w:rPr>
                <w:t>Thời gian gửi đi yêu cầu đọc</w:t>
              </w:r>
            </w:ins>
            <w:ins w:id="29" w:author="Nhat Linh Nguyen" w:date="2017-02-07T08:06:00Z">
              <w:r>
                <w:rPr>
                  <w:color w:val="FF0000"/>
                </w:rPr>
                <w:t xml:space="preserve">/ ghi nhận các mốc thời gian tương ứng với </w:t>
              </w:r>
            </w:ins>
            <w:ins w:id="30" w:author="Nhat Linh Nguyen" w:date="2017-02-07T08:09:00Z">
              <w:r w:rsidR="00C46C02">
                <w:rPr>
                  <w:color w:val="FF0000"/>
                </w:rPr>
                <w:t>các trạng thái có thể có</w:t>
              </w:r>
            </w:ins>
          </w:p>
          <w:p w14:paraId="5EB78788" w14:textId="77777777" w:rsidR="00F65250" w:rsidRDefault="00C46C02" w:rsidP="00F65250">
            <w:pPr>
              <w:pStyle w:val="ListParagraph"/>
              <w:numPr>
                <w:ilvl w:val="1"/>
                <w:numId w:val="12"/>
              </w:numPr>
              <w:rPr>
                <w:ins w:id="31" w:author="Nhat Linh Nguyen" w:date="2017-02-07T08:40:00Z"/>
                <w:color w:val="FF0000"/>
              </w:rPr>
            </w:pPr>
            <w:ins w:id="32" w:author="Nhat Linh Nguyen" w:date="2017-02-07T08:09:00Z">
              <w:r>
                <w:rPr>
                  <w:color w:val="FF0000"/>
                </w:rPr>
                <w:t>Bác sỹ nhận</w:t>
              </w:r>
            </w:ins>
            <w:del w:id="33" w:author="Nhat Linh Nguyen" w:date="2017-02-07T08:09:00Z">
              <w:r w:rsidR="00F65250" w:rsidDel="00C46C02">
                <w:rPr>
                  <w:color w:val="FF0000"/>
                </w:rPr>
                <w:delText>Người</w:delText>
              </w:r>
            </w:del>
            <w:r w:rsidR="00F65250">
              <w:rPr>
                <w:color w:val="FF0000"/>
              </w:rPr>
              <w:t xml:space="preserve"> đọc</w:t>
            </w:r>
            <w:ins w:id="34" w:author="Nhat Linh Nguyen" w:date="2017-02-07T08:09:00Z">
              <w:r>
                <w:rPr>
                  <w:color w:val="FF0000"/>
                </w:rPr>
                <w:t>/CSYT</w:t>
              </w:r>
            </w:ins>
            <w:r w:rsidR="00F65250">
              <w:rPr>
                <w:color w:val="FF0000"/>
              </w:rPr>
              <w:t>.</w:t>
            </w:r>
          </w:p>
          <w:p w14:paraId="41D7444C" w14:textId="77777777" w:rsidR="00AC5FB2" w:rsidRDefault="00AC5FB2" w:rsidP="00F65250">
            <w:pPr>
              <w:pStyle w:val="ListParagraph"/>
              <w:numPr>
                <w:ilvl w:val="1"/>
                <w:numId w:val="12"/>
              </w:numPr>
              <w:rPr>
                <w:color w:val="FF0000"/>
              </w:rPr>
            </w:pPr>
            <w:ins w:id="35" w:author="Nhat Linh Nguyen" w:date="2017-02-07T08:40:00Z">
              <w:r>
                <w:rPr>
                  <w:color w:val="FF0000"/>
                </w:rPr>
                <w:t>Bác sỹ chịu trách nhiệm review, ký chữ ký số trước khi trả</w:t>
              </w:r>
            </w:ins>
          </w:p>
          <w:p w14:paraId="7A63F3EB" w14:textId="77777777" w:rsidR="004D6D30" w:rsidRPr="00404EEB" w:rsidRDefault="009F2835" w:rsidP="00F65250">
            <w:pPr>
              <w:pStyle w:val="ListParagraph"/>
              <w:numPr>
                <w:ilvl w:val="1"/>
                <w:numId w:val="12"/>
              </w:numPr>
              <w:rPr>
                <w:color w:val="FF0000"/>
              </w:rPr>
            </w:pPr>
            <w:r>
              <w:rPr>
                <w:color w:val="FF0000"/>
              </w:rPr>
              <w:t>Thời gian trả kết quả.</w:t>
            </w:r>
          </w:p>
          <w:p w14:paraId="6791762E" w14:textId="77777777" w:rsidR="00F65250" w:rsidRDefault="004D6D30" w:rsidP="00F65250">
            <w:pPr>
              <w:pStyle w:val="ListParagraph"/>
              <w:numPr>
                <w:ilvl w:val="0"/>
                <w:numId w:val="12"/>
              </w:numPr>
            </w:pPr>
            <w:r>
              <w:t>Tìm kiếm nâng cao</w:t>
            </w:r>
          </w:p>
        </w:tc>
      </w:tr>
      <w:tr w:rsidR="009F2835" w14:paraId="43DD8A71" w14:textId="77777777" w:rsidTr="00C46C02">
        <w:tc>
          <w:tcPr>
            <w:tcW w:w="1076" w:type="dxa"/>
          </w:tcPr>
          <w:p w14:paraId="21650169" w14:textId="77777777" w:rsidR="000E1F71" w:rsidRDefault="00BD2044" w:rsidP="00F65250">
            <w:pPr>
              <w:ind w:left="720"/>
            </w:pPr>
            <w:r>
              <w:lastRenderedPageBreak/>
              <w:t>2</w:t>
            </w:r>
          </w:p>
        </w:tc>
        <w:tc>
          <w:tcPr>
            <w:tcW w:w="1859" w:type="dxa"/>
          </w:tcPr>
          <w:p w14:paraId="3AF3DFA7" w14:textId="77777777" w:rsidR="000E1F71" w:rsidRDefault="00BD2044" w:rsidP="00BD2044">
            <w:r>
              <w:t>Chức năng chuyển ca</w:t>
            </w:r>
          </w:p>
        </w:tc>
        <w:tc>
          <w:tcPr>
            <w:tcW w:w="1305" w:type="dxa"/>
          </w:tcPr>
          <w:p w14:paraId="38D7E096" w14:textId="77777777" w:rsidR="000E1F71" w:rsidRDefault="00BD2044" w:rsidP="00335412">
            <w:r>
              <w:t>Chưa có, bổ sung</w:t>
            </w:r>
          </w:p>
        </w:tc>
        <w:tc>
          <w:tcPr>
            <w:tcW w:w="5295" w:type="dxa"/>
          </w:tcPr>
          <w:p w14:paraId="4CCFA8F1" w14:textId="77777777" w:rsidR="000E1F71" w:rsidRDefault="00BD2044" w:rsidP="00BD2044">
            <w:pPr>
              <w:pStyle w:val="ListParagraph"/>
              <w:numPr>
                <w:ilvl w:val="0"/>
                <w:numId w:val="12"/>
              </w:numPr>
            </w:pPr>
            <w:r>
              <w:t>Cho phép chuyển ca đã nhận cho người khác nếu để quá chậm (có quy định cụ thể thời gian).</w:t>
            </w:r>
          </w:p>
          <w:p w14:paraId="55910635" w14:textId="77777777" w:rsidR="00BD2044" w:rsidRDefault="00BD2044" w:rsidP="00BD2044">
            <w:pPr>
              <w:pStyle w:val="ListParagraph"/>
              <w:numPr>
                <w:ilvl w:val="0"/>
                <w:numId w:val="12"/>
              </w:numPr>
            </w:pPr>
            <w:r>
              <w:t xml:space="preserve">Chuyển trưc tiếp ca cho 1 người đọc. </w:t>
            </w:r>
          </w:p>
          <w:p w14:paraId="37A8053B" w14:textId="77777777" w:rsidR="00404EEB" w:rsidRPr="00404EEB" w:rsidRDefault="00404EEB" w:rsidP="00404EEB">
            <w:pPr>
              <w:ind w:left="360"/>
              <w:rPr>
                <w:i/>
              </w:rPr>
            </w:pPr>
          </w:p>
        </w:tc>
      </w:tr>
      <w:tr w:rsidR="009F2835" w14:paraId="248171FF" w14:textId="77777777" w:rsidTr="00C46C02">
        <w:tc>
          <w:tcPr>
            <w:tcW w:w="1076" w:type="dxa"/>
          </w:tcPr>
          <w:p w14:paraId="2514DB02" w14:textId="77777777" w:rsidR="000E1F71" w:rsidRDefault="00A87DE4" w:rsidP="00335412">
            <w:r>
              <w:t>3</w:t>
            </w:r>
          </w:p>
        </w:tc>
        <w:tc>
          <w:tcPr>
            <w:tcW w:w="1859" w:type="dxa"/>
          </w:tcPr>
          <w:p w14:paraId="2C2299EB" w14:textId="77777777" w:rsidR="000E1F71" w:rsidRDefault="00994832" w:rsidP="009E1021">
            <w:r>
              <w:t xml:space="preserve">Thay đổi </w:t>
            </w:r>
            <w:r w:rsidR="00144916">
              <w:t>cấp độ</w:t>
            </w:r>
          </w:p>
        </w:tc>
        <w:tc>
          <w:tcPr>
            <w:tcW w:w="1305" w:type="dxa"/>
          </w:tcPr>
          <w:p w14:paraId="46779D12" w14:textId="77777777" w:rsidR="000E1F71" w:rsidRDefault="00643BA2" w:rsidP="00335412">
            <w:r>
              <w:t>Chưa có, bổ sung</w:t>
            </w:r>
          </w:p>
        </w:tc>
        <w:tc>
          <w:tcPr>
            <w:tcW w:w="5295" w:type="dxa"/>
          </w:tcPr>
          <w:p w14:paraId="75D18710" w14:textId="77777777" w:rsidR="00887649" w:rsidRDefault="001A5A95" w:rsidP="00335412">
            <w:r>
              <w:t xml:space="preserve">Thay đổi cấp độ của ca nếu </w:t>
            </w:r>
            <w:r w:rsidR="00887649">
              <w:t>xác định ca này quá khó so với cấp độ hiện tại.</w:t>
            </w:r>
          </w:p>
          <w:p w14:paraId="0237749E" w14:textId="77777777" w:rsidR="00404EEB" w:rsidRDefault="00404EEB" w:rsidP="00335412">
            <w:r w:rsidRPr="00404EEB">
              <w:rPr>
                <w:i/>
              </w:rPr>
              <w:t>Gọi điện cho tuyến dưới xác nhận chuyển ca</w:t>
            </w:r>
            <w:r>
              <w:rPr>
                <w:i/>
              </w:rPr>
              <w:t>.</w:t>
            </w:r>
          </w:p>
        </w:tc>
      </w:tr>
      <w:tr w:rsidR="009F2835" w14:paraId="26F2CA35" w14:textId="77777777" w:rsidTr="00C46C02">
        <w:tc>
          <w:tcPr>
            <w:tcW w:w="1076" w:type="dxa"/>
          </w:tcPr>
          <w:p w14:paraId="14FEF7A4" w14:textId="77777777" w:rsidR="003736DA" w:rsidRDefault="00A87DE4" w:rsidP="00335412">
            <w:r>
              <w:t>4</w:t>
            </w:r>
          </w:p>
        </w:tc>
        <w:tc>
          <w:tcPr>
            <w:tcW w:w="1859" w:type="dxa"/>
          </w:tcPr>
          <w:p w14:paraId="146F1B4F" w14:textId="77777777" w:rsidR="003736DA" w:rsidRDefault="007664C2" w:rsidP="009E1021">
            <w:r>
              <w:t>Khóa ca</w:t>
            </w:r>
          </w:p>
        </w:tc>
        <w:tc>
          <w:tcPr>
            <w:tcW w:w="1305" w:type="dxa"/>
          </w:tcPr>
          <w:p w14:paraId="0577592E" w14:textId="77777777" w:rsidR="003736DA" w:rsidRDefault="007664C2" w:rsidP="00335412">
            <w:r>
              <w:t>Chưa có bổ sung</w:t>
            </w:r>
          </w:p>
        </w:tc>
        <w:tc>
          <w:tcPr>
            <w:tcW w:w="5295" w:type="dxa"/>
          </w:tcPr>
          <w:p w14:paraId="4EA4E505" w14:textId="77777777" w:rsidR="003736DA" w:rsidRDefault="00D63791" w:rsidP="007245D6">
            <w:r>
              <w:t xml:space="preserve">Điều phối có thể khóa ca </w:t>
            </w:r>
            <w:r w:rsidR="00B81690">
              <w:t xml:space="preserve">không cho ai </w:t>
            </w:r>
            <w:r w:rsidR="007245D6">
              <w:t>nhận ca</w:t>
            </w:r>
            <w:r w:rsidR="00E9696A">
              <w:t xml:space="preserve">, </w:t>
            </w:r>
            <w:r w:rsidR="0005540B">
              <w:t xml:space="preserve">nếu ca đã có người nhận </w:t>
            </w:r>
            <w:r w:rsidR="00027707">
              <w:t xml:space="preserve">thì hủy khóa cũ và </w:t>
            </w:r>
            <w:r w:rsidR="005472A5">
              <w:t>tạo khóa mới</w:t>
            </w:r>
            <w:r w:rsidR="00404EEB">
              <w:t>.</w:t>
            </w:r>
          </w:p>
        </w:tc>
      </w:tr>
      <w:tr w:rsidR="009F2835" w14:paraId="6CBF6118" w14:textId="77777777" w:rsidTr="00C46C02">
        <w:trPr>
          <w:trHeight w:val="1840"/>
        </w:trPr>
        <w:tc>
          <w:tcPr>
            <w:tcW w:w="1076" w:type="dxa"/>
          </w:tcPr>
          <w:p w14:paraId="4B44217B" w14:textId="77777777" w:rsidR="0009333D" w:rsidRDefault="00C46C02" w:rsidP="00335412">
            <w:ins w:id="36" w:author="Nhat Linh Nguyen" w:date="2017-02-07T08:12:00Z">
              <w:r>
                <w:t>`</w:t>
              </w:r>
            </w:ins>
            <w:r w:rsidR="0009333D">
              <w:t>5</w:t>
            </w:r>
          </w:p>
        </w:tc>
        <w:tc>
          <w:tcPr>
            <w:tcW w:w="1859" w:type="dxa"/>
          </w:tcPr>
          <w:p w14:paraId="0FC53770" w14:textId="77777777" w:rsidR="00C46C02" w:rsidRDefault="00C46C02" w:rsidP="009E1021">
            <w:ins w:id="37" w:author="Nhat Linh Nguyen" w:date="2017-02-07T08:10:00Z">
              <w:r>
                <w:t>Cân nhắc chức năng hộ chẩn cho vài bác sỹ cùng có quyền access</w:t>
              </w:r>
            </w:ins>
            <w:ins w:id="38" w:author="Nhat Linh Nguyen" w:date="2017-02-07T08:11:00Z">
              <w:r>
                <w:t xml:space="preserve"> 1 ca</w:t>
              </w:r>
            </w:ins>
          </w:p>
        </w:tc>
        <w:tc>
          <w:tcPr>
            <w:tcW w:w="1305" w:type="dxa"/>
          </w:tcPr>
          <w:p w14:paraId="1BEC8FAB" w14:textId="77777777" w:rsidR="0009333D" w:rsidRDefault="0009333D" w:rsidP="00335412"/>
        </w:tc>
        <w:tc>
          <w:tcPr>
            <w:tcW w:w="5295" w:type="dxa"/>
          </w:tcPr>
          <w:p w14:paraId="5D504DA3" w14:textId="77777777" w:rsidR="0009333D" w:rsidRDefault="0009333D" w:rsidP="007245D6"/>
        </w:tc>
      </w:tr>
      <w:tr w:rsidR="00C46C02" w14:paraId="01F7752B" w14:textId="77777777" w:rsidTr="00C46C02">
        <w:trPr>
          <w:trHeight w:val="394"/>
        </w:trPr>
        <w:tc>
          <w:tcPr>
            <w:tcW w:w="1076" w:type="dxa"/>
          </w:tcPr>
          <w:p w14:paraId="04FCD1BB" w14:textId="77777777" w:rsidR="00C46C02" w:rsidRDefault="00C46C02" w:rsidP="00335412">
            <w:ins w:id="39" w:author="Nhat Linh Nguyen" w:date="2017-02-07T08:14:00Z">
              <w:r>
                <w:t>II</w:t>
              </w:r>
            </w:ins>
          </w:p>
        </w:tc>
        <w:tc>
          <w:tcPr>
            <w:tcW w:w="8459" w:type="dxa"/>
            <w:gridSpan w:val="3"/>
          </w:tcPr>
          <w:p w14:paraId="720697B8" w14:textId="77777777" w:rsidR="00C46C02" w:rsidRDefault="00C46C02" w:rsidP="007245D6">
            <w:ins w:id="40" w:author="Nhat Linh Nguyen" w:date="2017-02-07T08:12:00Z">
              <w:r>
                <w:t>QUẢN LÝ CSYT đăng ký gửi ảnh</w:t>
              </w:r>
            </w:ins>
          </w:p>
        </w:tc>
      </w:tr>
      <w:tr w:rsidR="00C46C02" w14:paraId="568EB329" w14:textId="77777777" w:rsidTr="00C46C02">
        <w:trPr>
          <w:trHeight w:val="42"/>
        </w:trPr>
        <w:tc>
          <w:tcPr>
            <w:tcW w:w="1076" w:type="dxa"/>
          </w:tcPr>
          <w:p w14:paraId="0D56A7E6" w14:textId="77777777" w:rsidR="00C46C02" w:rsidRDefault="00C46C02" w:rsidP="00335412"/>
        </w:tc>
        <w:tc>
          <w:tcPr>
            <w:tcW w:w="1859" w:type="dxa"/>
          </w:tcPr>
          <w:p w14:paraId="5073DBA7" w14:textId="77777777" w:rsidR="00C46C02" w:rsidRDefault="00C46C02" w:rsidP="009E1021">
            <w:ins w:id="41" w:author="Nhat Linh Nguyen" w:date="2017-02-07T08:14:00Z">
              <w:r>
                <w:t>Danh sách CSYT tham gia hệ thống</w:t>
              </w:r>
            </w:ins>
          </w:p>
        </w:tc>
        <w:tc>
          <w:tcPr>
            <w:tcW w:w="1305" w:type="dxa"/>
          </w:tcPr>
          <w:p w14:paraId="07BE6FE0" w14:textId="77777777" w:rsidR="00C46C02" w:rsidRDefault="00C46C02" w:rsidP="00335412"/>
        </w:tc>
        <w:tc>
          <w:tcPr>
            <w:tcW w:w="5295" w:type="dxa"/>
          </w:tcPr>
          <w:p w14:paraId="2FD6A33E" w14:textId="77777777" w:rsidR="00C46C02" w:rsidRDefault="00C46C02" w:rsidP="007245D6">
            <w:pPr>
              <w:rPr>
                <w:ins w:id="42" w:author="Nhat Linh Nguyen" w:date="2017-02-07T08:16:00Z"/>
              </w:rPr>
            </w:pPr>
            <w:ins w:id="43" w:author="Nhat Linh Nguyen" w:date="2017-02-07T08:14:00Z">
              <w:r>
                <w:t xml:space="preserve">_Quản lý CSYT theo: </w:t>
              </w:r>
            </w:ins>
            <w:ins w:id="44" w:author="Nhat Linh Nguyen" w:date="2017-02-07T08:15:00Z">
              <w:r>
                <w:t xml:space="preserve">phân loại theo vùng miền, tỉnh, tình trạng kinh phí hoạt động, số lượng ca </w:t>
              </w:r>
            </w:ins>
            <w:ins w:id="45" w:author="Nhat Linh Nguyen" w:date="2017-02-07T08:16:00Z">
              <w:r>
                <w:t>đã gửi theo tháng/quý/năm</w:t>
              </w:r>
            </w:ins>
          </w:p>
          <w:p w14:paraId="58414435" w14:textId="77777777" w:rsidR="00C46C02" w:rsidRDefault="00C46C02" w:rsidP="007245D6">
            <w:pPr>
              <w:rPr>
                <w:ins w:id="46" w:author="Nhat Linh Nguyen" w:date="2017-02-07T08:16:00Z"/>
              </w:rPr>
            </w:pPr>
            <w:ins w:id="47" w:author="Nhat Linh Nguyen" w:date="2017-02-07T08:16:00Z">
              <w:r>
                <w:t xml:space="preserve">-Thông tin hiển thị </w:t>
              </w:r>
            </w:ins>
          </w:p>
          <w:p w14:paraId="5AE2986B" w14:textId="77777777" w:rsidR="00C46C02" w:rsidRDefault="00C46C02" w:rsidP="007245D6">
            <w:pPr>
              <w:rPr>
                <w:ins w:id="48" w:author="Nhat Linh Nguyen" w:date="2017-02-07T08:17:00Z"/>
              </w:rPr>
            </w:pPr>
            <w:ins w:id="49" w:author="Nhat Linh Nguyen" w:date="2017-02-07T08:16:00Z">
              <w:r>
                <w:t xml:space="preserve">    + ID CSYT</w:t>
              </w:r>
            </w:ins>
          </w:p>
          <w:p w14:paraId="41FE21AE" w14:textId="77777777" w:rsidR="00C46C02" w:rsidRDefault="00C46C02" w:rsidP="007245D6">
            <w:pPr>
              <w:rPr>
                <w:ins w:id="50" w:author="Nhat Linh Nguyen" w:date="2017-02-07T08:17:00Z"/>
              </w:rPr>
            </w:pPr>
            <w:ins w:id="51" w:author="Nhat Linh Nguyen" w:date="2017-02-07T08:17:00Z">
              <w:r>
                <w:t>+ Vùng (8 vùng địa lý)</w:t>
              </w:r>
            </w:ins>
          </w:p>
          <w:p w14:paraId="4D5EDDC3" w14:textId="77777777" w:rsidR="00C46C02" w:rsidRDefault="00C46C02" w:rsidP="007245D6">
            <w:pPr>
              <w:rPr>
                <w:ins w:id="52" w:author="Nhat Linh Nguyen" w:date="2017-02-07T08:17:00Z"/>
              </w:rPr>
            </w:pPr>
            <w:ins w:id="53" w:author="Nhat Linh Nguyen" w:date="2017-02-07T08:17:00Z">
              <w:r>
                <w:t>+Tỉnh</w:t>
              </w:r>
            </w:ins>
          </w:p>
          <w:p w14:paraId="4B6E5B9B" w14:textId="77777777" w:rsidR="00C46C02" w:rsidRDefault="00C46C02" w:rsidP="007245D6">
            <w:pPr>
              <w:rPr>
                <w:ins w:id="54" w:author="Nhat Linh Nguyen" w:date="2017-02-07T08:18:00Z"/>
              </w:rPr>
            </w:pPr>
            <w:ins w:id="55" w:author="Nhat Linh Nguyen" w:date="2017-02-07T08:17:00Z">
              <w:r>
                <w:lastRenderedPageBreak/>
                <w:t>+</w:t>
              </w:r>
            </w:ins>
            <w:ins w:id="56" w:author="Nhat Linh Nguyen" w:date="2017-02-07T08:18:00Z">
              <w:r>
                <w:t>phân loại CSYT (chuyên khoa/đa khoa)</w:t>
              </w:r>
            </w:ins>
          </w:p>
          <w:p w14:paraId="63BD1403" w14:textId="77777777" w:rsidR="00C46C02" w:rsidRDefault="00C46C02" w:rsidP="007245D6">
            <w:pPr>
              <w:rPr>
                <w:ins w:id="57" w:author="Nhat Linh Nguyen" w:date="2017-02-07T08:18:00Z"/>
              </w:rPr>
            </w:pPr>
            <w:ins w:id="58" w:author="Nhat Linh Nguyen" w:date="2017-02-07T08:18:00Z">
              <w:r>
                <w:t>+Phân loại Tư nhân, công lập, khác</w:t>
              </w:r>
            </w:ins>
          </w:p>
          <w:p w14:paraId="67B59499" w14:textId="77777777" w:rsidR="00C46C02" w:rsidRDefault="00C46C02" w:rsidP="007245D6">
            <w:pPr>
              <w:rPr>
                <w:ins w:id="59" w:author="Nhat Linh Nguyen" w:date="2017-02-07T08:18:00Z"/>
              </w:rPr>
            </w:pPr>
            <w:ins w:id="60" w:author="Nhat Linh Nguyen" w:date="2017-02-07T08:18:00Z">
              <w:r>
                <w:t xml:space="preserve">+Phân loại </w:t>
              </w:r>
              <w:r w:rsidR="002E364B">
                <w:t>BỆNH VIỆN,phòng khám</w:t>
              </w:r>
            </w:ins>
            <w:ins w:id="61" w:author="Nhat Linh Nguyen" w:date="2017-02-07T08:19:00Z">
              <w:r w:rsidR="002E364B">
                <w:t xml:space="preserve"> khu vực, phòng khám</w:t>
              </w:r>
            </w:ins>
            <w:ins w:id="62" w:author="Nhat Linh Nguyen" w:date="2017-02-07T08:18:00Z">
              <w:r w:rsidR="002E364B">
                <w:t xml:space="preserve">, </w:t>
              </w:r>
            </w:ins>
            <w:ins w:id="63" w:author="Nhat Linh Nguyen" w:date="2017-02-07T08:19:00Z">
              <w:r w:rsidR="002E364B">
                <w:t>TTYT</w:t>
              </w:r>
            </w:ins>
          </w:p>
          <w:p w14:paraId="3C12A5CC" w14:textId="77777777" w:rsidR="002E364B" w:rsidRDefault="002E364B" w:rsidP="007245D6">
            <w:pPr>
              <w:rPr>
                <w:ins w:id="64" w:author="Nhat Linh Nguyen" w:date="2017-02-07T08:17:00Z"/>
              </w:rPr>
            </w:pPr>
            <w:ins w:id="65" w:author="Nhat Linh Nguyen" w:date="2017-02-07T08:18:00Z">
              <w:r>
                <w:t>+Phân loại tuyến: trung ương, tỉnh, huyện,</w:t>
              </w:r>
            </w:ins>
            <w:ins w:id="66" w:author="Nhat Linh Nguyen" w:date="2017-02-07T08:19:00Z">
              <w:r>
                <w:t xml:space="preserve"> khác</w:t>
              </w:r>
            </w:ins>
          </w:p>
          <w:p w14:paraId="326F5262" w14:textId="77777777" w:rsidR="00C46C02" w:rsidRDefault="00C46C02" w:rsidP="007245D6">
            <w:pPr>
              <w:rPr>
                <w:ins w:id="67" w:author="Nhat Linh Nguyen" w:date="2017-02-07T08:17:00Z"/>
              </w:rPr>
            </w:pPr>
            <w:ins w:id="68" w:author="Nhat Linh Nguyen" w:date="2017-02-07T08:17:00Z">
              <w:r>
                <w:t>+ Thời gian bắt đầu tham gia hệ thống</w:t>
              </w:r>
            </w:ins>
          </w:p>
          <w:p w14:paraId="73B85A2E" w14:textId="77777777" w:rsidR="00C46C02" w:rsidRDefault="00C46C02" w:rsidP="007245D6">
            <w:pPr>
              <w:rPr>
                <w:ins w:id="69" w:author="Nhat Linh Nguyen" w:date="2017-02-07T08:24:00Z"/>
              </w:rPr>
            </w:pPr>
            <w:ins w:id="70" w:author="Nhat Linh Nguyen" w:date="2017-02-07T08:17:00Z">
              <w:r>
                <w:t>+</w:t>
              </w:r>
            </w:ins>
            <w:ins w:id="71" w:author="Nhat Linh Nguyen" w:date="2017-02-07T08:19:00Z">
              <w:r w:rsidR="002E364B">
                <w:t xml:space="preserve">Trạng thái tài chính (số tiền còn lại trong deposit) Chức năng tự động highlight </w:t>
              </w:r>
            </w:ins>
            <w:ins w:id="72" w:author="Nhat Linh Nguyen" w:date="2017-02-07T08:20:00Z">
              <w:r w:rsidR="002E364B">
                <w:t>nhóm CSYT Có deposit dưới ngưỡng/ hàng ngày hệ thống phải tự generate báo cáo danh sách CSYT dưới ngưỡng quy đin</w:t>
              </w:r>
            </w:ins>
            <w:ins w:id="73" w:author="Nhat Linh Nguyen" w:date="2017-02-07T08:23:00Z">
              <w:r w:rsidR="002E364B">
                <w:t xml:space="preserve">h, dưới ngưỡng cần gửi thông báo, lưu ý </w:t>
              </w:r>
            </w:ins>
            <w:ins w:id="74" w:author="Nhat Linh Nguyen" w:date="2017-02-07T08:24:00Z">
              <w:r w:rsidR="002E364B">
                <w:t>cần tính số lượng ca gửi/tốc độ trừ tiền trong tài khoản deposit để gửi cảnh báo kịp thời</w:t>
              </w:r>
            </w:ins>
          </w:p>
          <w:p w14:paraId="02689C16" w14:textId="77777777" w:rsidR="002E364B" w:rsidRDefault="002E364B" w:rsidP="007245D6">
            <w:pPr>
              <w:rPr>
                <w:ins w:id="75" w:author="Nhat Linh Nguyen" w:date="2017-02-07T08:16:00Z"/>
              </w:rPr>
            </w:pPr>
            <w:ins w:id="76" w:author="Nhat Linh Nguyen" w:date="2017-02-07T08:25:00Z">
              <w:r>
                <w:t>+ Số lượng ca gửi theo ngày/tháng/quý. Cần cho phép sort CSYT theo trường thôgn tin này</w:t>
              </w:r>
            </w:ins>
          </w:p>
          <w:p w14:paraId="0238B7C3" w14:textId="77777777" w:rsidR="00C46C02" w:rsidRDefault="00C46C02" w:rsidP="007245D6">
            <w:pPr>
              <w:rPr>
                <w:ins w:id="77" w:author="Nhat Linh Nguyen" w:date="2017-02-07T08:15:00Z"/>
              </w:rPr>
            </w:pPr>
          </w:p>
          <w:p w14:paraId="54EE570F" w14:textId="77777777" w:rsidR="00C46C02" w:rsidRDefault="002E364B" w:rsidP="007245D6">
            <w:ins w:id="78" w:author="Nhat Linh Nguyen" w:date="2017-02-07T08:26:00Z">
              <w:r>
                <w:t>- Tìm kiếm nâng cao</w:t>
              </w:r>
            </w:ins>
          </w:p>
        </w:tc>
      </w:tr>
      <w:tr w:rsidR="0059459C" w14:paraId="6673E522" w14:textId="77777777" w:rsidTr="0059459C">
        <w:trPr>
          <w:trHeight w:val="260"/>
        </w:trPr>
        <w:tc>
          <w:tcPr>
            <w:tcW w:w="1076" w:type="dxa"/>
          </w:tcPr>
          <w:p w14:paraId="3B7C007D" w14:textId="77777777" w:rsidR="0059459C" w:rsidRDefault="00AC5FB2" w:rsidP="00335412">
            <w:ins w:id="79" w:author="Nhat Linh Nguyen" w:date="2017-02-07T08:39:00Z">
              <w:r>
                <w:lastRenderedPageBreak/>
                <w:t>III</w:t>
              </w:r>
            </w:ins>
          </w:p>
        </w:tc>
        <w:tc>
          <w:tcPr>
            <w:tcW w:w="8459" w:type="dxa"/>
            <w:gridSpan w:val="3"/>
          </w:tcPr>
          <w:p w14:paraId="1F2B9806" w14:textId="77777777" w:rsidR="0059459C" w:rsidRDefault="0059459C" w:rsidP="007245D6">
            <w:ins w:id="80" w:author="Nhat Linh Nguyen" w:date="2017-02-07T08:31:00Z">
              <w:r>
                <w:t xml:space="preserve">QUẢN LÝ </w:t>
              </w:r>
            </w:ins>
            <w:ins w:id="81" w:author="Nhat Linh Nguyen" w:date="2017-02-07T08:32:00Z">
              <w:r>
                <w:t>CSYT tham gia đọc ảnh</w:t>
              </w:r>
            </w:ins>
          </w:p>
        </w:tc>
      </w:tr>
      <w:tr w:rsidR="00C46C02" w14:paraId="100B70C7" w14:textId="77777777" w:rsidTr="00C46C02">
        <w:trPr>
          <w:trHeight w:val="82"/>
        </w:trPr>
        <w:tc>
          <w:tcPr>
            <w:tcW w:w="1076" w:type="dxa"/>
          </w:tcPr>
          <w:p w14:paraId="072A4A15" w14:textId="77777777" w:rsidR="00C46C02" w:rsidRDefault="00C46C02" w:rsidP="00335412"/>
        </w:tc>
        <w:tc>
          <w:tcPr>
            <w:tcW w:w="1859" w:type="dxa"/>
          </w:tcPr>
          <w:p w14:paraId="7C68BD59" w14:textId="77777777" w:rsidR="00C46C02" w:rsidRDefault="00AC5FB2" w:rsidP="009E1021">
            <w:ins w:id="82" w:author="Nhat Linh Nguyen" w:date="2017-02-07T08:43:00Z">
              <w:r>
                <w:t>Danh sách CSYT tham gia đọc cho hệ thống</w:t>
              </w:r>
            </w:ins>
          </w:p>
        </w:tc>
        <w:tc>
          <w:tcPr>
            <w:tcW w:w="1305" w:type="dxa"/>
          </w:tcPr>
          <w:p w14:paraId="59350899" w14:textId="77777777" w:rsidR="00C46C02" w:rsidRDefault="00C46C02" w:rsidP="00335412"/>
        </w:tc>
        <w:tc>
          <w:tcPr>
            <w:tcW w:w="5295" w:type="dxa"/>
          </w:tcPr>
          <w:p w14:paraId="6297CCCB" w14:textId="77777777" w:rsidR="0059459C" w:rsidRDefault="0059459C" w:rsidP="0059459C">
            <w:pPr>
              <w:rPr>
                <w:ins w:id="83" w:author="Nhat Linh Nguyen" w:date="2017-02-07T08:32:00Z"/>
              </w:rPr>
            </w:pPr>
            <w:ins w:id="84" w:author="Nhat Linh Nguyen" w:date="2017-02-07T08:32:00Z">
              <w:r>
                <w:t>Quản lý CSYT theo: phân loại CSYT (tw/</w:t>
              </w:r>
            </w:ins>
            <w:ins w:id="85" w:author="Nhat Linh Nguyen" w:date="2017-02-07T08:33:00Z">
              <w:r>
                <w:t xml:space="preserve">tỉnh, chuyên khoa/đa khoa), số lượng bác sỹ được công nhận quyền đọc trong hệ thống, </w:t>
              </w:r>
            </w:ins>
            <w:ins w:id="86" w:author="Nhat Linh Nguyen" w:date="2017-02-07T08:32:00Z">
              <w:r>
                <w:t>số lượng ca đã xử lý theo tháng/quý/năm</w:t>
              </w:r>
            </w:ins>
          </w:p>
          <w:p w14:paraId="74986135" w14:textId="77777777" w:rsidR="0059459C" w:rsidRDefault="0059459C" w:rsidP="0059459C">
            <w:pPr>
              <w:rPr>
                <w:ins w:id="87" w:author="Nhat Linh Nguyen" w:date="2017-02-07T08:32:00Z"/>
              </w:rPr>
            </w:pPr>
            <w:ins w:id="88" w:author="Nhat Linh Nguyen" w:date="2017-02-07T08:32:00Z">
              <w:r>
                <w:t xml:space="preserve">-Thông tin hiển thị </w:t>
              </w:r>
            </w:ins>
          </w:p>
          <w:p w14:paraId="14D629D0" w14:textId="77777777" w:rsidR="0059459C" w:rsidRDefault="0059459C" w:rsidP="0059459C">
            <w:pPr>
              <w:rPr>
                <w:ins w:id="89" w:author="Nhat Linh Nguyen" w:date="2017-02-07T08:32:00Z"/>
              </w:rPr>
            </w:pPr>
            <w:ins w:id="90" w:author="Nhat Linh Nguyen" w:date="2017-02-07T08:32:00Z">
              <w:r>
                <w:t xml:space="preserve">    + ID CSYT</w:t>
              </w:r>
            </w:ins>
          </w:p>
          <w:p w14:paraId="770ED844" w14:textId="77777777" w:rsidR="0059459C" w:rsidRDefault="0059459C" w:rsidP="0059459C">
            <w:pPr>
              <w:rPr>
                <w:ins w:id="91" w:author="Nhat Linh Nguyen" w:date="2017-02-07T08:32:00Z"/>
              </w:rPr>
            </w:pPr>
            <w:ins w:id="92" w:author="Nhat Linh Nguyen" w:date="2017-02-07T08:32:00Z">
              <w:r>
                <w:t>+Tỉnh</w:t>
              </w:r>
            </w:ins>
          </w:p>
          <w:p w14:paraId="0F8BA264" w14:textId="77777777" w:rsidR="0059459C" w:rsidRDefault="0059459C" w:rsidP="0059459C">
            <w:pPr>
              <w:rPr>
                <w:ins w:id="93" w:author="Nhat Linh Nguyen" w:date="2017-02-07T08:32:00Z"/>
              </w:rPr>
            </w:pPr>
            <w:ins w:id="94" w:author="Nhat Linh Nguyen" w:date="2017-02-07T08:32:00Z">
              <w:r>
                <w:t>+phân loại CSYT (chuyên khoa/đa khoa)</w:t>
              </w:r>
            </w:ins>
          </w:p>
          <w:p w14:paraId="7AE18933" w14:textId="77777777" w:rsidR="0059459C" w:rsidRDefault="0059459C" w:rsidP="0059459C">
            <w:pPr>
              <w:rPr>
                <w:ins w:id="95" w:author="Nhat Linh Nguyen" w:date="2017-02-07T08:32:00Z"/>
              </w:rPr>
            </w:pPr>
            <w:ins w:id="96" w:author="Nhat Linh Nguyen" w:date="2017-02-07T08:32:00Z">
              <w:r>
                <w:t>+Phân loại tuyến: trung ương, tỉnh,</w:t>
              </w:r>
            </w:ins>
          </w:p>
          <w:p w14:paraId="3959768B" w14:textId="77777777" w:rsidR="0059459C" w:rsidRDefault="0059459C" w:rsidP="0059459C">
            <w:pPr>
              <w:rPr>
                <w:ins w:id="97" w:author="Nhat Linh Nguyen" w:date="2017-02-07T08:32:00Z"/>
              </w:rPr>
            </w:pPr>
            <w:ins w:id="98" w:author="Nhat Linh Nguyen" w:date="2017-02-07T08:32:00Z">
              <w:r>
                <w:t>+ Thời gian bắt đầu tham gia hệ thống</w:t>
              </w:r>
            </w:ins>
          </w:p>
          <w:p w14:paraId="382586A4" w14:textId="77777777" w:rsidR="0059459C" w:rsidRDefault="0059459C" w:rsidP="0059459C">
            <w:pPr>
              <w:rPr>
                <w:ins w:id="99" w:author="Nhat Linh Nguyen" w:date="2017-02-07T08:34:00Z"/>
              </w:rPr>
            </w:pPr>
            <w:ins w:id="100" w:author="Nhat Linh Nguyen" w:date="2017-02-07T08:32:00Z">
              <w:r>
                <w:t>+</w:t>
              </w:r>
            </w:ins>
            <w:ins w:id="101" w:author="Nhat Linh Nguyen" w:date="2017-02-07T08:34:00Z">
              <w:r>
                <w:t>Số lượng bác sỹ được tham gia đọc</w:t>
              </w:r>
            </w:ins>
          </w:p>
          <w:p w14:paraId="12AB1ABF" w14:textId="77777777" w:rsidR="0059459C" w:rsidRDefault="0059459C" w:rsidP="0059459C">
            <w:pPr>
              <w:rPr>
                <w:ins w:id="102" w:author="Nhat Linh Nguyen" w:date="2017-02-07T08:32:00Z"/>
              </w:rPr>
            </w:pPr>
            <w:ins w:id="103" w:author="Nhat Linh Nguyen" w:date="2017-02-07T08:34:00Z">
              <w:r>
                <w:t>+Năng lực đọc: các chuyên khoa/thiết bị đọc được</w:t>
              </w:r>
            </w:ins>
          </w:p>
          <w:p w14:paraId="492DCAB5" w14:textId="77777777" w:rsidR="0059459C" w:rsidRDefault="0059459C" w:rsidP="0059459C">
            <w:pPr>
              <w:rPr>
                <w:ins w:id="104" w:author="Nhat Linh Nguyen" w:date="2017-02-07T08:39:00Z"/>
              </w:rPr>
            </w:pPr>
            <w:ins w:id="105" w:author="Nhat Linh Nguyen" w:date="2017-02-07T08:32:00Z">
              <w:r>
                <w:t xml:space="preserve">+ Số lượng ca </w:t>
              </w:r>
            </w:ins>
            <w:ins w:id="106" w:author="Nhat Linh Nguyen" w:date="2017-02-07T08:37:00Z">
              <w:r>
                <w:t>đọc</w:t>
              </w:r>
            </w:ins>
            <w:ins w:id="107" w:author="Nhat Linh Nguyen" w:date="2017-02-07T08:32:00Z">
              <w:r>
                <w:t xml:space="preserve"> theo ngày/tháng/quý. Cần cho phép sort CSYT theo trường thôgn tin này</w:t>
              </w:r>
            </w:ins>
          </w:p>
          <w:p w14:paraId="7CC659DE" w14:textId="77777777" w:rsidR="00AC5FB2" w:rsidRDefault="00AC5FB2" w:rsidP="0059459C">
            <w:pPr>
              <w:rPr>
                <w:ins w:id="108" w:author="Nhat Linh Nguyen" w:date="2017-02-07T08:37:00Z"/>
              </w:rPr>
            </w:pPr>
            <w:ins w:id="109" w:author="Nhat Linh Nguyen" w:date="2017-02-07T08:39:00Z">
              <w:r>
                <w:t>+ Tình trạng thanh toán/số tiền trung tâm đã chuyển theo tháng/quý/năm</w:t>
              </w:r>
            </w:ins>
          </w:p>
          <w:p w14:paraId="60728ADD" w14:textId="77777777" w:rsidR="0059459C" w:rsidRDefault="0059459C" w:rsidP="0059459C">
            <w:pPr>
              <w:rPr>
                <w:ins w:id="110" w:author="Nhat Linh Nguyen" w:date="2017-02-07T08:32:00Z"/>
              </w:rPr>
            </w:pPr>
            <w:ins w:id="111" w:author="Nhat Linh Nguyen" w:date="2017-02-07T08:37:00Z">
              <w:r>
                <w:lastRenderedPageBreak/>
                <w:t>+Tổng đánh giá về chất lượng đọc</w:t>
              </w:r>
            </w:ins>
          </w:p>
          <w:p w14:paraId="25462BCF" w14:textId="77777777" w:rsidR="00C46C02" w:rsidRDefault="0059459C" w:rsidP="0059459C">
            <w:ins w:id="112" w:author="Nhat Linh Nguyen" w:date="2017-02-07T08:32:00Z">
              <w:r>
                <w:t>- Tìm kiếm nâng cao</w:t>
              </w:r>
            </w:ins>
          </w:p>
        </w:tc>
      </w:tr>
      <w:tr w:rsidR="00AC5FB2" w14:paraId="33590DE8" w14:textId="77777777" w:rsidTr="00AC5FB2">
        <w:trPr>
          <w:trHeight w:val="240"/>
        </w:trPr>
        <w:tc>
          <w:tcPr>
            <w:tcW w:w="1076" w:type="dxa"/>
          </w:tcPr>
          <w:p w14:paraId="21F24E33" w14:textId="77777777" w:rsidR="00AC5FB2" w:rsidRDefault="00AC5FB2" w:rsidP="00335412">
            <w:ins w:id="113" w:author="Nhat Linh Nguyen" w:date="2017-02-07T08:42:00Z">
              <w:r>
                <w:lastRenderedPageBreak/>
                <w:t>IV</w:t>
              </w:r>
            </w:ins>
          </w:p>
        </w:tc>
        <w:tc>
          <w:tcPr>
            <w:tcW w:w="8459" w:type="dxa"/>
            <w:gridSpan w:val="3"/>
          </w:tcPr>
          <w:p w14:paraId="67AEAE13" w14:textId="77777777" w:rsidR="00AC5FB2" w:rsidRDefault="00AC5FB2" w:rsidP="007245D6">
            <w:ins w:id="114" w:author="Nhat Linh Nguyen" w:date="2017-02-07T08:42:00Z">
              <w:r>
                <w:t>QUẢN LÝ TOÀN BỘ BÁC SỸ CĐHA tham gia đọc</w:t>
              </w:r>
            </w:ins>
          </w:p>
        </w:tc>
      </w:tr>
      <w:tr w:rsidR="00C46C02" w14:paraId="30BBBD34" w14:textId="77777777" w:rsidTr="00487655">
        <w:trPr>
          <w:trHeight w:val="6020"/>
        </w:trPr>
        <w:tc>
          <w:tcPr>
            <w:tcW w:w="1076" w:type="dxa"/>
          </w:tcPr>
          <w:p w14:paraId="7A77528C" w14:textId="77777777" w:rsidR="00C46C02" w:rsidRDefault="00C46C02" w:rsidP="00335412"/>
        </w:tc>
        <w:tc>
          <w:tcPr>
            <w:tcW w:w="1859" w:type="dxa"/>
          </w:tcPr>
          <w:p w14:paraId="4EA6B9D2" w14:textId="77777777" w:rsidR="00C46C02" w:rsidRDefault="00AC5FB2" w:rsidP="009E1021">
            <w:ins w:id="115" w:author="Nhat Linh Nguyen" w:date="2017-02-07T08:43:00Z">
              <w:r>
                <w:t>DS bác sỹ CĐHA tham gia đọc</w:t>
              </w:r>
            </w:ins>
          </w:p>
        </w:tc>
        <w:tc>
          <w:tcPr>
            <w:tcW w:w="1305" w:type="dxa"/>
          </w:tcPr>
          <w:p w14:paraId="6D339BF5" w14:textId="77777777" w:rsidR="00C46C02" w:rsidRDefault="00C46C02" w:rsidP="00335412"/>
        </w:tc>
        <w:tc>
          <w:tcPr>
            <w:tcW w:w="5295" w:type="dxa"/>
          </w:tcPr>
          <w:p w14:paraId="6FF2EAB4" w14:textId="77777777" w:rsidR="00C46C02" w:rsidRDefault="00AC5FB2" w:rsidP="007245D6">
            <w:pPr>
              <w:rPr>
                <w:ins w:id="116" w:author="Nhat Linh Nguyen" w:date="2017-02-07T08:50:00Z"/>
              </w:rPr>
            </w:pPr>
            <w:ins w:id="117" w:author="Nhat Linh Nguyen" w:date="2017-02-07T08:43:00Z">
              <w:r>
                <w:t xml:space="preserve">Quản lý BS CĐHA theo trình độ, CSYT đang hoạt động, theo chuyên môn, thiết bị, </w:t>
              </w:r>
            </w:ins>
            <w:ins w:id="118" w:author="Nhat Linh Nguyen" w:date="2017-02-07T08:44:00Z">
              <w:r>
                <w:t>theo chuyên khoa mạnh nhất (có sắp xếp ưu tiền các sở trường), theo số ca đọc, theo feedback</w:t>
              </w:r>
            </w:ins>
          </w:p>
          <w:p w14:paraId="55230063" w14:textId="77777777" w:rsidR="00487655" w:rsidRDefault="00487655" w:rsidP="00487655">
            <w:pPr>
              <w:rPr>
                <w:ins w:id="119" w:author="Nhat Linh Nguyen" w:date="2017-02-07T08:50:00Z"/>
              </w:rPr>
            </w:pPr>
            <w:ins w:id="120" w:author="Nhat Linh Nguyen" w:date="2017-02-07T08:50:00Z">
              <w:r>
                <w:t xml:space="preserve">-Thông tin hiển thị </w:t>
              </w:r>
            </w:ins>
          </w:p>
          <w:p w14:paraId="3AD2BFB0" w14:textId="77777777" w:rsidR="00487655" w:rsidRDefault="00487655" w:rsidP="00487655">
            <w:pPr>
              <w:rPr>
                <w:ins w:id="121" w:author="Nhat Linh Nguyen" w:date="2017-02-07T08:50:00Z"/>
              </w:rPr>
            </w:pPr>
            <w:ins w:id="122" w:author="Nhat Linh Nguyen" w:date="2017-02-07T08:50:00Z">
              <w:r>
                <w:t xml:space="preserve">    + ID BS</w:t>
              </w:r>
            </w:ins>
          </w:p>
          <w:p w14:paraId="4210A817" w14:textId="77777777" w:rsidR="00487655" w:rsidRDefault="00487655" w:rsidP="00487655">
            <w:pPr>
              <w:rPr>
                <w:ins w:id="123" w:author="Nhat Linh Nguyen" w:date="2017-02-07T08:50:00Z"/>
              </w:rPr>
            </w:pPr>
            <w:ins w:id="124" w:author="Nhat Linh Nguyen" w:date="2017-02-07T08:50:00Z">
              <w:r>
                <w:t>+CSYT làm việc</w:t>
              </w:r>
            </w:ins>
          </w:p>
          <w:p w14:paraId="140D5C71" w14:textId="77777777" w:rsidR="00487655" w:rsidRDefault="00487655" w:rsidP="00487655">
            <w:pPr>
              <w:rPr>
                <w:ins w:id="125" w:author="Nhat Linh Nguyen" w:date="2017-02-07T08:50:00Z"/>
              </w:rPr>
            </w:pPr>
            <w:ins w:id="126" w:author="Nhat Linh Nguyen" w:date="2017-02-07T08:50:00Z">
              <w:r>
                <w:t>+phân loại theo trình độ, bằng cấp</w:t>
              </w:r>
            </w:ins>
          </w:p>
          <w:p w14:paraId="5FA0059C" w14:textId="77777777" w:rsidR="00487655" w:rsidRDefault="00487655" w:rsidP="00487655">
            <w:pPr>
              <w:rPr>
                <w:ins w:id="127" w:author="Nhat Linh Nguyen" w:date="2017-02-07T08:51:00Z"/>
              </w:rPr>
            </w:pPr>
            <w:ins w:id="128" w:author="Nhat Linh Nguyen" w:date="2017-02-07T08:50:00Z">
              <w:r>
                <w:t xml:space="preserve">+Phân loại </w:t>
              </w:r>
            </w:ins>
            <w:ins w:id="129" w:author="Nhat Linh Nguyen" w:date="2017-02-07T08:51:00Z">
              <w:r>
                <w:t>chuyên môn</w:t>
              </w:r>
            </w:ins>
          </w:p>
          <w:p w14:paraId="1904121B" w14:textId="77777777" w:rsidR="00487655" w:rsidRDefault="00487655" w:rsidP="00487655">
            <w:pPr>
              <w:rPr>
                <w:ins w:id="130" w:author="Nhat Linh Nguyen" w:date="2017-02-07T08:50:00Z"/>
              </w:rPr>
            </w:pPr>
            <w:ins w:id="131" w:author="Nhat Linh Nguyen" w:date="2017-02-07T08:51:00Z">
              <w:r>
                <w:t>+phân loại theo thiết bị</w:t>
              </w:r>
            </w:ins>
          </w:p>
          <w:p w14:paraId="4C3766E1" w14:textId="77777777" w:rsidR="00487655" w:rsidRDefault="00487655" w:rsidP="00487655">
            <w:pPr>
              <w:rPr>
                <w:ins w:id="132" w:author="Nhat Linh Nguyen" w:date="2017-02-07T08:50:00Z"/>
              </w:rPr>
            </w:pPr>
            <w:ins w:id="133" w:author="Nhat Linh Nguyen" w:date="2017-02-07T08:50:00Z">
              <w:r>
                <w:t>+ Thời gian bắt đầu tham gia hệ thống</w:t>
              </w:r>
            </w:ins>
          </w:p>
          <w:p w14:paraId="0472B41D" w14:textId="77777777" w:rsidR="00487655" w:rsidRDefault="00487655" w:rsidP="00487655">
            <w:pPr>
              <w:rPr>
                <w:ins w:id="134" w:author="Nhat Linh Nguyen" w:date="2017-02-07T08:50:00Z"/>
              </w:rPr>
            </w:pPr>
            <w:ins w:id="135" w:author="Nhat Linh Nguyen" w:date="2017-02-07T08:50:00Z">
              <w:r>
                <w:t xml:space="preserve">+ Số lượng ca đọc theo ngày/tháng/quý. Cần cho phép sort </w:t>
              </w:r>
            </w:ins>
            <w:ins w:id="136" w:author="Nhat Linh Nguyen" w:date="2017-02-07T08:52:00Z">
              <w:r>
                <w:t>BS</w:t>
              </w:r>
            </w:ins>
            <w:ins w:id="137" w:author="Nhat Linh Nguyen" w:date="2017-02-07T08:50:00Z">
              <w:r>
                <w:t xml:space="preserve"> theo trường thôgn tin này</w:t>
              </w:r>
            </w:ins>
          </w:p>
          <w:p w14:paraId="3F745F01" w14:textId="77777777" w:rsidR="00487655" w:rsidRDefault="00487655" w:rsidP="00487655">
            <w:pPr>
              <w:rPr>
                <w:ins w:id="138" w:author="Nhat Linh Nguyen" w:date="2017-02-07T08:50:00Z"/>
              </w:rPr>
            </w:pPr>
            <w:ins w:id="139" w:author="Nhat Linh Nguyen" w:date="2017-02-07T08:50:00Z">
              <w:r>
                <w:t>+ Tình trạng thanh toán/số tiền trung tâm đã chuyển theo tháng/quý/năm</w:t>
              </w:r>
            </w:ins>
          </w:p>
          <w:p w14:paraId="6E6D721E" w14:textId="77777777" w:rsidR="00487655" w:rsidRDefault="00487655" w:rsidP="00487655">
            <w:pPr>
              <w:rPr>
                <w:ins w:id="140" w:author="Nhat Linh Nguyen" w:date="2017-02-07T08:54:00Z"/>
              </w:rPr>
            </w:pPr>
            <w:ins w:id="141" w:author="Nhat Linh Nguyen" w:date="2017-02-07T08:50:00Z">
              <w:r>
                <w:t>+Tổng đánh giá về chất lượng đọc</w:t>
              </w:r>
            </w:ins>
          </w:p>
          <w:p w14:paraId="77BFD10C" w14:textId="77777777" w:rsidR="00487655" w:rsidRDefault="00487655" w:rsidP="00487655">
            <w:pPr>
              <w:rPr>
                <w:ins w:id="142" w:author="Nhat Linh Nguyen" w:date="2017-02-07T08:50:00Z"/>
              </w:rPr>
            </w:pPr>
            <w:ins w:id="143" w:author="Nhat Linh Nguyen" w:date="2017-02-07T08:54:00Z">
              <w:r>
                <w:t>+Thôgn tin tài khoản về tài chính</w:t>
              </w:r>
            </w:ins>
          </w:p>
          <w:p w14:paraId="14C3A5C9" w14:textId="77777777" w:rsidR="00487655" w:rsidRDefault="00487655">
            <w:pPr>
              <w:pStyle w:val="ListParagraph"/>
              <w:numPr>
                <w:ilvl w:val="0"/>
                <w:numId w:val="12"/>
              </w:numPr>
              <w:pPrChange w:id="144" w:author="Nhat Linh Nguyen" w:date="2017-02-07T08:57:00Z">
                <w:pPr>
                  <w:spacing w:after="160" w:line="259" w:lineRule="auto"/>
                </w:pPr>
              </w:pPrChange>
            </w:pPr>
            <w:ins w:id="145" w:author="Nhat Linh Nguyen" w:date="2017-02-07T08:50:00Z">
              <w:r>
                <w:t>Tìm kiếm nâng cao</w:t>
              </w:r>
            </w:ins>
          </w:p>
        </w:tc>
      </w:tr>
      <w:tr w:rsidR="00487655" w14:paraId="7B35F40C" w14:textId="77777777" w:rsidTr="00487655">
        <w:trPr>
          <w:trHeight w:val="400"/>
        </w:trPr>
        <w:tc>
          <w:tcPr>
            <w:tcW w:w="1076" w:type="dxa"/>
          </w:tcPr>
          <w:p w14:paraId="2D563BAC" w14:textId="77777777" w:rsidR="00487655" w:rsidRDefault="00487655" w:rsidP="00335412"/>
        </w:tc>
        <w:tc>
          <w:tcPr>
            <w:tcW w:w="8459" w:type="dxa"/>
            <w:gridSpan w:val="3"/>
          </w:tcPr>
          <w:p w14:paraId="603C0FC5" w14:textId="77777777" w:rsidR="00487655" w:rsidRDefault="00487655">
            <w:pPr>
              <w:pStyle w:val="ListParagraph"/>
              <w:pPrChange w:id="146" w:author="Nhat Linh Nguyen" w:date="2017-02-07T08:57:00Z">
                <w:pPr>
                  <w:pStyle w:val="ListParagraph"/>
                  <w:numPr>
                    <w:numId w:val="12"/>
                  </w:numPr>
                  <w:spacing w:after="160" w:line="259" w:lineRule="auto"/>
                  <w:ind w:hanging="360"/>
                </w:pPr>
              </w:pPrChange>
            </w:pPr>
            <w:ins w:id="147" w:author="Nhat Linh Nguyen" w:date="2017-02-07T08:57:00Z">
              <w:r>
                <w:t>QUẢN LÝ NHÓM CHUYÊN GIA CAO CẤP, REVIEWERS</w:t>
              </w:r>
            </w:ins>
          </w:p>
        </w:tc>
      </w:tr>
      <w:tr w:rsidR="00487655" w14:paraId="5F2F228B" w14:textId="77777777" w:rsidTr="00487655">
        <w:trPr>
          <w:trHeight w:val="260"/>
        </w:trPr>
        <w:tc>
          <w:tcPr>
            <w:tcW w:w="1076" w:type="dxa"/>
          </w:tcPr>
          <w:p w14:paraId="5FE05762" w14:textId="77777777" w:rsidR="00487655" w:rsidRDefault="00487655" w:rsidP="00335412">
            <w:ins w:id="148" w:author="Nhat Linh Nguyen" w:date="2017-02-07T08:55:00Z">
              <w:r>
                <w:t>V</w:t>
              </w:r>
            </w:ins>
          </w:p>
        </w:tc>
        <w:tc>
          <w:tcPr>
            <w:tcW w:w="8459" w:type="dxa"/>
            <w:gridSpan w:val="3"/>
          </w:tcPr>
          <w:p w14:paraId="3C854183" w14:textId="77777777" w:rsidR="00487655" w:rsidRDefault="00487655" w:rsidP="007245D6">
            <w:ins w:id="149" w:author="Nhat Linh Nguyen" w:date="2017-02-07T08:55:00Z">
              <w:r>
                <w:t>Quản lý dữ liệu toàn bộ các ca</w:t>
              </w:r>
            </w:ins>
          </w:p>
        </w:tc>
      </w:tr>
      <w:tr w:rsidR="00487655" w14:paraId="0516F120" w14:textId="77777777" w:rsidTr="00487655">
        <w:trPr>
          <w:trHeight w:val="260"/>
        </w:trPr>
        <w:tc>
          <w:tcPr>
            <w:tcW w:w="1076" w:type="dxa"/>
          </w:tcPr>
          <w:p w14:paraId="2E4D142D" w14:textId="77777777" w:rsidR="00487655" w:rsidRDefault="00487655" w:rsidP="00335412">
            <w:ins w:id="150" w:author="Nhat Linh Nguyen" w:date="2017-02-07T08:56:00Z">
              <w:r>
                <w:t>VI</w:t>
              </w:r>
            </w:ins>
          </w:p>
        </w:tc>
        <w:tc>
          <w:tcPr>
            <w:tcW w:w="8459" w:type="dxa"/>
            <w:gridSpan w:val="3"/>
          </w:tcPr>
          <w:p w14:paraId="5E0BC87B" w14:textId="77777777" w:rsidR="00487655" w:rsidRDefault="00487655" w:rsidP="007245D6">
            <w:ins w:id="151" w:author="Nhat Linh Nguyen" w:date="2017-02-07T08:56:00Z">
              <w:r>
                <w:t>Quản lý một flatform tương tác, trao đổi hay học tập trực tuyến</w:t>
              </w:r>
            </w:ins>
          </w:p>
        </w:tc>
      </w:tr>
    </w:tbl>
    <w:p w14:paraId="5C2D1551" w14:textId="77777777" w:rsidR="000E1F71" w:rsidDel="00C46C02" w:rsidRDefault="000E1F71" w:rsidP="00CC5F54">
      <w:pPr>
        <w:rPr>
          <w:del w:id="152" w:author="Nhat Linh Nguyen" w:date="2017-02-07T08:10:00Z"/>
        </w:rPr>
      </w:pPr>
    </w:p>
    <w:p w14:paraId="4897A336" w14:textId="77777777" w:rsidR="0009333D" w:rsidDel="00C46C02" w:rsidRDefault="0009333D" w:rsidP="00CC5F54">
      <w:pPr>
        <w:rPr>
          <w:del w:id="153" w:author="Nhat Linh Nguyen" w:date="2017-02-07T08:10:00Z"/>
        </w:rPr>
      </w:pPr>
    </w:p>
    <w:p w14:paraId="7C5D1FD6" w14:textId="77777777" w:rsidR="0009333D" w:rsidDel="00C46C02" w:rsidRDefault="0009333D" w:rsidP="00CC5F54">
      <w:pPr>
        <w:rPr>
          <w:del w:id="154" w:author="Nhat Linh Nguyen" w:date="2017-02-07T08:10:00Z"/>
        </w:rPr>
      </w:pPr>
    </w:p>
    <w:p w14:paraId="1B9B510D" w14:textId="77777777" w:rsidR="0009333D" w:rsidDel="00C46C02" w:rsidRDefault="0009333D" w:rsidP="00CC5F54">
      <w:pPr>
        <w:rPr>
          <w:del w:id="155" w:author="Nhat Linh Nguyen" w:date="2017-02-07T08:10:00Z"/>
        </w:rPr>
      </w:pPr>
    </w:p>
    <w:p w14:paraId="30812063" w14:textId="77777777" w:rsidR="0009333D" w:rsidRDefault="0009333D" w:rsidP="00CC5F54"/>
    <w:p w14:paraId="64C44670" w14:textId="77777777" w:rsidR="0010079D" w:rsidRPr="008D1207" w:rsidRDefault="0010079D" w:rsidP="0010079D">
      <w:pPr>
        <w:pStyle w:val="Heading3"/>
      </w:pPr>
      <w:r w:rsidRPr="008D1207">
        <w:t>Chứ</w:t>
      </w:r>
      <w:r>
        <w:t xml:space="preserve">c năng dành cho </w:t>
      </w:r>
      <w:r w:rsidR="00BF4B55">
        <w:t>CS y tế cung cấp BS CĐHA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50"/>
        <w:gridCol w:w="1945"/>
        <w:gridCol w:w="1350"/>
        <w:gridCol w:w="5490"/>
      </w:tblGrid>
      <w:tr w:rsidR="0010079D" w14:paraId="03CA7390" w14:textId="77777777" w:rsidTr="00335412">
        <w:tc>
          <w:tcPr>
            <w:tcW w:w="750" w:type="dxa"/>
          </w:tcPr>
          <w:p w14:paraId="58CF13AC" w14:textId="77777777" w:rsidR="0010079D" w:rsidRPr="008D1207" w:rsidRDefault="0010079D" w:rsidP="00335412">
            <w:pPr>
              <w:jc w:val="center"/>
              <w:rPr>
                <w:b/>
              </w:rPr>
            </w:pPr>
            <w:r w:rsidRPr="008D1207">
              <w:rPr>
                <w:b/>
              </w:rPr>
              <w:t>STT</w:t>
            </w:r>
          </w:p>
        </w:tc>
        <w:tc>
          <w:tcPr>
            <w:tcW w:w="1945" w:type="dxa"/>
          </w:tcPr>
          <w:p w14:paraId="1B329749" w14:textId="77777777" w:rsidR="0010079D" w:rsidRPr="008D1207" w:rsidRDefault="0010079D" w:rsidP="00335412">
            <w:pPr>
              <w:jc w:val="center"/>
              <w:rPr>
                <w:b/>
              </w:rPr>
            </w:pPr>
            <w:r w:rsidRPr="008D1207">
              <w:rPr>
                <w:b/>
              </w:rPr>
              <w:t>Tên chức năng</w:t>
            </w:r>
          </w:p>
        </w:tc>
        <w:tc>
          <w:tcPr>
            <w:tcW w:w="1350" w:type="dxa"/>
          </w:tcPr>
          <w:p w14:paraId="7EE29146" w14:textId="77777777" w:rsidR="0010079D" w:rsidRPr="008D1207" w:rsidRDefault="0010079D" w:rsidP="00335412">
            <w:pPr>
              <w:jc w:val="center"/>
              <w:rPr>
                <w:b/>
              </w:rPr>
            </w:pPr>
            <w:r w:rsidRPr="008D1207">
              <w:rPr>
                <w:b/>
              </w:rPr>
              <w:t>Tình trạng</w:t>
            </w:r>
          </w:p>
        </w:tc>
        <w:tc>
          <w:tcPr>
            <w:tcW w:w="5490" w:type="dxa"/>
          </w:tcPr>
          <w:p w14:paraId="54EC2EC1" w14:textId="77777777" w:rsidR="0010079D" w:rsidRPr="008D1207" w:rsidRDefault="0010079D" w:rsidP="00335412">
            <w:pPr>
              <w:jc w:val="center"/>
              <w:rPr>
                <w:b/>
              </w:rPr>
            </w:pPr>
            <w:r w:rsidRPr="008D1207">
              <w:rPr>
                <w:b/>
              </w:rPr>
              <w:t>Mô tả</w:t>
            </w:r>
          </w:p>
        </w:tc>
      </w:tr>
      <w:tr w:rsidR="00AF043D" w:rsidRPr="006B35DB" w14:paraId="19F2A060" w14:textId="77777777" w:rsidTr="00335412">
        <w:tc>
          <w:tcPr>
            <w:tcW w:w="750" w:type="dxa"/>
          </w:tcPr>
          <w:p w14:paraId="08C01FCD" w14:textId="77777777" w:rsidR="00AF043D" w:rsidRPr="006B35DB" w:rsidRDefault="00AF043D" w:rsidP="006B35DB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945" w:type="dxa"/>
          </w:tcPr>
          <w:p w14:paraId="4D90AFB2" w14:textId="77777777" w:rsidR="00AF043D" w:rsidRPr="006B35DB" w:rsidRDefault="006B35DB" w:rsidP="006B35DB">
            <w:r w:rsidRPr="006B35DB">
              <w:t>Quản lý danh sách bác sỹ</w:t>
            </w:r>
          </w:p>
        </w:tc>
        <w:tc>
          <w:tcPr>
            <w:tcW w:w="1350" w:type="dxa"/>
          </w:tcPr>
          <w:p w14:paraId="42B130A8" w14:textId="77777777" w:rsidR="00AF043D" w:rsidRPr="006B35DB" w:rsidRDefault="006B35DB" w:rsidP="006B35DB">
            <w:r>
              <w:t>Chưa có bổ sung</w:t>
            </w:r>
          </w:p>
        </w:tc>
        <w:tc>
          <w:tcPr>
            <w:tcW w:w="5490" w:type="dxa"/>
          </w:tcPr>
          <w:p w14:paraId="22A47393" w14:textId="77777777" w:rsidR="00AF043D" w:rsidRPr="006B35DB" w:rsidRDefault="00A04BA1" w:rsidP="006B35DB">
            <w:r>
              <w:t>Danh sách bác sỹ, cấp độ, lĩnh vực</w:t>
            </w:r>
          </w:p>
        </w:tc>
      </w:tr>
      <w:tr w:rsidR="0010079D" w14:paraId="20552F91" w14:textId="77777777" w:rsidTr="00335412">
        <w:tc>
          <w:tcPr>
            <w:tcW w:w="750" w:type="dxa"/>
          </w:tcPr>
          <w:p w14:paraId="0BFF51C7" w14:textId="77777777" w:rsidR="0010079D" w:rsidRDefault="0010079D" w:rsidP="00313CEE">
            <w:pPr>
              <w:pStyle w:val="ListParagraph"/>
              <w:numPr>
                <w:ilvl w:val="0"/>
                <w:numId w:val="14"/>
              </w:numPr>
              <w:ind w:left="247" w:hanging="247"/>
            </w:pPr>
          </w:p>
        </w:tc>
        <w:tc>
          <w:tcPr>
            <w:tcW w:w="1945" w:type="dxa"/>
          </w:tcPr>
          <w:p w14:paraId="5CF0FD08" w14:textId="77777777" w:rsidR="0010079D" w:rsidRDefault="007F4FC8" w:rsidP="000C1C9A">
            <w:r>
              <w:t xml:space="preserve">Quản lý </w:t>
            </w:r>
            <w:r w:rsidR="000C1C9A">
              <w:t>bác sỹ theo tuyến làm việc trong giờ hành chính</w:t>
            </w:r>
            <w:r w:rsidR="00124963">
              <w:t>.</w:t>
            </w:r>
          </w:p>
        </w:tc>
        <w:tc>
          <w:tcPr>
            <w:tcW w:w="1350" w:type="dxa"/>
          </w:tcPr>
          <w:p w14:paraId="24280F86" w14:textId="77777777" w:rsidR="0010079D" w:rsidRDefault="007F4FC8" w:rsidP="00335412">
            <w:r>
              <w:t>Chưa có bổ sung</w:t>
            </w:r>
          </w:p>
        </w:tc>
        <w:tc>
          <w:tcPr>
            <w:tcW w:w="5490" w:type="dxa"/>
          </w:tcPr>
          <w:p w14:paraId="2FE84592" w14:textId="77777777" w:rsidR="008B2F1E" w:rsidRDefault="008B2F1E" w:rsidP="007F4FC8">
            <w:r>
              <w:t>Chỉ đạo tuyến quản lý danh sách  bác sỹ  của đơn vị mình làm việc trong giờ hành chính.</w:t>
            </w:r>
          </w:p>
          <w:p w14:paraId="7CC1CD39" w14:textId="77777777" w:rsidR="0010079D" w:rsidRDefault="007F4FC8" w:rsidP="007F4FC8">
            <w:r>
              <w:t xml:space="preserve">Chỉ bác sỹ có quyền này mới được nhận ca </w:t>
            </w:r>
            <w:r w:rsidR="003827F3">
              <w:t xml:space="preserve">từ 7h -16h, từ thứ 2 </w:t>
            </w:r>
            <w:r w:rsidR="00C26653">
              <w:t>–</w:t>
            </w:r>
            <w:r w:rsidR="003827F3">
              <w:t xml:space="preserve"> 6</w:t>
            </w:r>
            <w:r w:rsidR="00C26653">
              <w:t>.</w:t>
            </w:r>
          </w:p>
          <w:p w14:paraId="31EB0615" w14:textId="77777777" w:rsidR="008B2F1E" w:rsidRDefault="008B2F1E" w:rsidP="007F4FC8"/>
        </w:tc>
      </w:tr>
      <w:tr w:rsidR="00EE180E" w14:paraId="12A3C851" w14:textId="77777777" w:rsidTr="00335412">
        <w:tc>
          <w:tcPr>
            <w:tcW w:w="750" w:type="dxa"/>
          </w:tcPr>
          <w:p w14:paraId="7F0EA2A4" w14:textId="77777777" w:rsidR="00EE180E" w:rsidRDefault="00EE180E" w:rsidP="00313CEE">
            <w:pPr>
              <w:pStyle w:val="ListParagraph"/>
              <w:numPr>
                <w:ilvl w:val="0"/>
                <w:numId w:val="14"/>
              </w:numPr>
              <w:ind w:left="247" w:hanging="247"/>
            </w:pPr>
          </w:p>
        </w:tc>
        <w:tc>
          <w:tcPr>
            <w:tcW w:w="1945" w:type="dxa"/>
          </w:tcPr>
          <w:p w14:paraId="6F826D07" w14:textId="77777777" w:rsidR="00EE180E" w:rsidRDefault="00EE180E" w:rsidP="000C1C9A">
            <w:r>
              <w:t>Theo dõi tình hình xử lý ca</w:t>
            </w:r>
            <w:r w:rsidR="00124963">
              <w:t>.</w:t>
            </w:r>
          </w:p>
        </w:tc>
        <w:tc>
          <w:tcPr>
            <w:tcW w:w="1350" w:type="dxa"/>
          </w:tcPr>
          <w:p w14:paraId="799DA4B1" w14:textId="77777777" w:rsidR="00EE180E" w:rsidRDefault="00EE180E" w:rsidP="00335412">
            <w:r>
              <w:t>Chưa có bổ sung</w:t>
            </w:r>
          </w:p>
        </w:tc>
        <w:tc>
          <w:tcPr>
            <w:tcW w:w="5490" w:type="dxa"/>
          </w:tcPr>
          <w:p w14:paraId="2FC423F2" w14:textId="77777777" w:rsidR="00EE180E" w:rsidRDefault="003116A9" w:rsidP="00D55509">
            <w:r>
              <w:t>Theo</w:t>
            </w:r>
            <w:r w:rsidR="00D12D8E">
              <w:t xml:space="preserve"> dõi tình hình xử lý ca của</w:t>
            </w:r>
            <w:r>
              <w:t xml:space="preserve"> các bac sỹ thuộc </w:t>
            </w:r>
            <w:r w:rsidR="00D55509">
              <w:t>tuyến</w:t>
            </w:r>
          </w:p>
        </w:tc>
      </w:tr>
      <w:tr w:rsidR="0009333D" w14:paraId="192A0508" w14:textId="77777777" w:rsidTr="00335412">
        <w:tc>
          <w:tcPr>
            <w:tcW w:w="750" w:type="dxa"/>
          </w:tcPr>
          <w:p w14:paraId="30489741" w14:textId="77777777" w:rsidR="0009333D" w:rsidRDefault="0009333D" w:rsidP="00AA032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1945" w:type="dxa"/>
          </w:tcPr>
          <w:p w14:paraId="6BDF6B8E" w14:textId="77777777" w:rsidR="0009333D" w:rsidRDefault="00E63237" w:rsidP="00335412">
            <w:r>
              <w:t>Báo cáo, thống kê</w:t>
            </w:r>
          </w:p>
        </w:tc>
        <w:tc>
          <w:tcPr>
            <w:tcW w:w="1350" w:type="dxa"/>
          </w:tcPr>
          <w:p w14:paraId="752E29B5" w14:textId="77777777" w:rsidR="0009333D" w:rsidRDefault="00E63237" w:rsidP="00335412">
            <w:r>
              <w:t>Chưa có bổ sung</w:t>
            </w:r>
          </w:p>
        </w:tc>
        <w:tc>
          <w:tcPr>
            <w:tcW w:w="5490" w:type="dxa"/>
          </w:tcPr>
          <w:p w14:paraId="0703002A" w14:textId="77777777" w:rsidR="0009333D" w:rsidRDefault="00E63237" w:rsidP="00E63237">
            <w:r>
              <w:t xml:space="preserve">Báo cáo chi tiết </w:t>
            </w:r>
            <w:r w:rsidR="00B10E53">
              <w:t xml:space="preserve">ca do các </w:t>
            </w:r>
            <w:r w:rsidR="00EB3D2D">
              <w:t>bác sỹ trong đơn vị chẩn đoán.</w:t>
            </w:r>
          </w:p>
        </w:tc>
      </w:tr>
    </w:tbl>
    <w:p w14:paraId="7C0FB91A" w14:textId="77777777" w:rsidR="0010079D" w:rsidRDefault="0010079D" w:rsidP="00CC5F54"/>
    <w:p w14:paraId="023D194E" w14:textId="77777777" w:rsidR="00590136" w:rsidRPr="008D1207" w:rsidRDefault="00590136" w:rsidP="00590136">
      <w:pPr>
        <w:pStyle w:val="Heading3"/>
      </w:pPr>
      <w:r w:rsidRPr="008D1207">
        <w:t>Chứ</w:t>
      </w:r>
      <w:r>
        <w:t>c năng dành cho Bác sỹ CĐHA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50"/>
        <w:gridCol w:w="1945"/>
        <w:gridCol w:w="1350"/>
        <w:gridCol w:w="5490"/>
      </w:tblGrid>
      <w:tr w:rsidR="00590136" w14:paraId="2E7B1210" w14:textId="77777777" w:rsidTr="00335412">
        <w:tc>
          <w:tcPr>
            <w:tcW w:w="750" w:type="dxa"/>
          </w:tcPr>
          <w:p w14:paraId="7D006660" w14:textId="77777777" w:rsidR="00590136" w:rsidRPr="008D1207" w:rsidRDefault="00590136" w:rsidP="00335412">
            <w:pPr>
              <w:jc w:val="center"/>
              <w:rPr>
                <w:b/>
              </w:rPr>
            </w:pPr>
            <w:r w:rsidRPr="008D1207">
              <w:rPr>
                <w:b/>
              </w:rPr>
              <w:t>STT</w:t>
            </w:r>
          </w:p>
        </w:tc>
        <w:tc>
          <w:tcPr>
            <w:tcW w:w="1945" w:type="dxa"/>
          </w:tcPr>
          <w:p w14:paraId="1364750E" w14:textId="77777777" w:rsidR="00590136" w:rsidRPr="008D1207" w:rsidRDefault="00590136" w:rsidP="00335412">
            <w:pPr>
              <w:jc w:val="center"/>
              <w:rPr>
                <w:b/>
              </w:rPr>
            </w:pPr>
            <w:r w:rsidRPr="008D1207">
              <w:rPr>
                <w:b/>
              </w:rPr>
              <w:t>Tên chức năng</w:t>
            </w:r>
          </w:p>
        </w:tc>
        <w:tc>
          <w:tcPr>
            <w:tcW w:w="1350" w:type="dxa"/>
          </w:tcPr>
          <w:p w14:paraId="0FEB4E2A" w14:textId="77777777" w:rsidR="00590136" w:rsidRPr="008D1207" w:rsidRDefault="00590136" w:rsidP="00335412">
            <w:pPr>
              <w:jc w:val="center"/>
              <w:rPr>
                <w:b/>
              </w:rPr>
            </w:pPr>
            <w:r w:rsidRPr="008D1207">
              <w:rPr>
                <w:b/>
              </w:rPr>
              <w:t>Tình trạng</w:t>
            </w:r>
          </w:p>
        </w:tc>
        <w:tc>
          <w:tcPr>
            <w:tcW w:w="5490" w:type="dxa"/>
          </w:tcPr>
          <w:p w14:paraId="51225DF3" w14:textId="77777777" w:rsidR="00590136" w:rsidRPr="008D1207" w:rsidRDefault="00590136" w:rsidP="00335412">
            <w:pPr>
              <w:jc w:val="center"/>
              <w:rPr>
                <w:b/>
              </w:rPr>
            </w:pPr>
            <w:r w:rsidRPr="008D1207">
              <w:rPr>
                <w:b/>
              </w:rPr>
              <w:t>Mô tả</w:t>
            </w:r>
          </w:p>
        </w:tc>
      </w:tr>
      <w:tr w:rsidR="00590136" w:rsidRPr="006B35DB" w14:paraId="4EFE223D" w14:textId="77777777" w:rsidTr="00335412">
        <w:tc>
          <w:tcPr>
            <w:tcW w:w="750" w:type="dxa"/>
          </w:tcPr>
          <w:p w14:paraId="4270C109" w14:textId="77777777" w:rsidR="00590136" w:rsidRPr="006B35DB" w:rsidRDefault="00590136" w:rsidP="007773BF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945" w:type="dxa"/>
          </w:tcPr>
          <w:p w14:paraId="7AAA4C36" w14:textId="77777777" w:rsidR="00590136" w:rsidRPr="006B35DB" w:rsidRDefault="00C8069D" w:rsidP="00335412">
            <w:r>
              <w:t>Xem danh  sách ca</w:t>
            </w:r>
          </w:p>
        </w:tc>
        <w:tc>
          <w:tcPr>
            <w:tcW w:w="1350" w:type="dxa"/>
          </w:tcPr>
          <w:p w14:paraId="723A9A91" w14:textId="77777777" w:rsidR="00590136" w:rsidRPr="006B35DB" w:rsidRDefault="00023A0D" w:rsidP="00335412">
            <w:r>
              <w:t>Nâng cấp</w:t>
            </w:r>
          </w:p>
        </w:tc>
        <w:tc>
          <w:tcPr>
            <w:tcW w:w="5490" w:type="dxa"/>
          </w:tcPr>
          <w:p w14:paraId="4D489CB1" w14:textId="77777777" w:rsidR="00590136" w:rsidRDefault="00E70C52" w:rsidP="00E70C52">
            <w:pPr>
              <w:pStyle w:val="ListParagraph"/>
              <w:numPr>
                <w:ilvl w:val="0"/>
                <w:numId w:val="12"/>
              </w:numPr>
            </w:pPr>
            <w:r>
              <w:t>DS ca chờ đọc</w:t>
            </w:r>
          </w:p>
          <w:p w14:paraId="75B0216B" w14:textId="77777777" w:rsidR="00B631C2" w:rsidRDefault="00B631C2" w:rsidP="00E70C52">
            <w:pPr>
              <w:pStyle w:val="ListParagraph"/>
              <w:numPr>
                <w:ilvl w:val="0"/>
                <w:numId w:val="12"/>
              </w:numPr>
            </w:pPr>
            <w:r>
              <w:t>DS ca đang nhận.</w:t>
            </w:r>
          </w:p>
          <w:p w14:paraId="00FEEE07" w14:textId="77777777" w:rsidR="00E70C52" w:rsidRPr="006B35DB" w:rsidRDefault="00E70C52" w:rsidP="00E70C52">
            <w:pPr>
              <w:pStyle w:val="ListParagraph"/>
              <w:numPr>
                <w:ilvl w:val="0"/>
                <w:numId w:val="12"/>
              </w:numPr>
            </w:pPr>
            <w:r>
              <w:t xml:space="preserve">DS ca đã đọc bởi </w:t>
            </w:r>
            <w:r w:rsidR="00747E02">
              <w:t>tôi</w:t>
            </w:r>
          </w:p>
        </w:tc>
      </w:tr>
      <w:tr w:rsidR="00EC4D0B" w:rsidRPr="006B35DB" w14:paraId="73E9CFF3" w14:textId="77777777" w:rsidTr="00335412">
        <w:tc>
          <w:tcPr>
            <w:tcW w:w="750" w:type="dxa"/>
          </w:tcPr>
          <w:p w14:paraId="067451A3" w14:textId="77777777" w:rsidR="00EC4D0B" w:rsidRPr="006B35DB" w:rsidRDefault="00EC4D0B" w:rsidP="007773BF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945" w:type="dxa"/>
          </w:tcPr>
          <w:p w14:paraId="376C8021" w14:textId="77777777" w:rsidR="00EC4D0B" w:rsidRDefault="00142D51" w:rsidP="00335412">
            <w:r>
              <w:t>Nhận ca và chẩn đoán</w:t>
            </w:r>
          </w:p>
        </w:tc>
        <w:tc>
          <w:tcPr>
            <w:tcW w:w="1350" w:type="dxa"/>
          </w:tcPr>
          <w:p w14:paraId="587C4861" w14:textId="77777777" w:rsidR="00EC4D0B" w:rsidRDefault="00434DCE" w:rsidP="00335412">
            <w:r>
              <w:t>Nâng cấp</w:t>
            </w:r>
          </w:p>
        </w:tc>
        <w:tc>
          <w:tcPr>
            <w:tcW w:w="5490" w:type="dxa"/>
          </w:tcPr>
          <w:p w14:paraId="32F19BA3" w14:textId="77777777" w:rsidR="00EC4D0B" w:rsidRDefault="003B3A8C" w:rsidP="00142D51">
            <w:r>
              <w:t>Có thể nhận ca chưa bị khóa.</w:t>
            </w:r>
          </w:p>
          <w:p w14:paraId="79EC935A" w14:textId="77777777" w:rsidR="00434DCE" w:rsidRDefault="00434DCE" w:rsidP="00D44A6A">
            <w:r>
              <w:t xml:space="preserve">Xem thông tin </w:t>
            </w:r>
            <w:r w:rsidR="00D44A6A">
              <w:t>yêu cầu chẩn đoán của CSYT.</w:t>
            </w:r>
          </w:p>
          <w:p w14:paraId="03DDED6B" w14:textId="77777777" w:rsidR="00D44A6A" w:rsidRDefault="000A7559" w:rsidP="00D44A6A">
            <w:r>
              <w:t xml:space="preserve">Trả kết quả </w:t>
            </w:r>
            <w:r w:rsidR="00B04AB0">
              <w:t>cho CSYT</w:t>
            </w:r>
          </w:p>
        </w:tc>
      </w:tr>
      <w:tr w:rsidR="00590136" w14:paraId="30F621C2" w14:textId="77777777" w:rsidTr="00335412">
        <w:tc>
          <w:tcPr>
            <w:tcW w:w="750" w:type="dxa"/>
          </w:tcPr>
          <w:p w14:paraId="6BDB9250" w14:textId="77777777" w:rsidR="00590136" w:rsidRDefault="00590136" w:rsidP="007773BF">
            <w:pPr>
              <w:pStyle w:val="ListParagraph"/>
              <w:numPr>
                <w:ilvl w:val="0"/>
                <w:numId w:val="15"/>
              </w:numPr>
              <w:ind w:left="247" w:hanging="247"/>
            </w:pPr>
          </w:p>
        </w:tc>
        <w:tc>
          <w:tcPr>
            <w:tcW w:w="1945" w:type="dxa"/>
          </w:tcPr>
          <w:p w14:paraId="6188FCC6" w14:textId="77777777" w:rsidR="00590136" w:rsidRDefault="00B462B7" w:rsidP="00335412">
            <w:r>
              <w:t xml:space="preserve">Yêu cầu </w:t>
            </w:r>
            <w:r w:rsidR="00525B71">
              <w:t>bổ sung thông tin</w:t>
            </w:r>
            <w:r w:rsidR="002560F8">
              <w:t xml:space="preserve"> ca</w:t>
            </w:r>
            <w:r w:rsidR="00124963">
              <w:t>, chụp lại.</w:t>
            </w:r>
          </w:p>
        </w:tc>
        <w:tc>
          <w:tcPr>
            <w:tcW w:w="1350" w:type="dxa"/>
          </w:tcPr>
          <w:p w14:paraId="5F561F8E" w14:textId="77777777" w:rsidR="00590136" w:rsidRDefault="00590136" w:rsidP="00335412">
            <w:r>
              <w:t>Chưa có bổ sung</w:t>
            </w:r>
          </w:p>
        </w:tc>
        <w:tc>
          <w:tcPr>
            <w:tcW w:w="5490" w:type="dxa"/>
          </w:tcPr>
          <w:p w14:paraId="06056C72" w14:textId="77777777" w:rsidR="00590136" w:rsidRDefault="00EB0242" w:rsidP="00335412">
            <w:r>
              <w:t xml:space="preserve">Ca thiếu ảnh, </w:t>
            </w:r>
            <w:r w:rsidR="00946A38">
              <w:t xml:space="preserve">thiếu thông tin </w:t>
            </w:r>
            <w:r w:rsidR="00014796">
              <w:t xml:space="preserve">bệnh án </w:t>
            </w:r>
            <w:r w:rsidR="00FD25E8">
              <w:t>sẽ</w:t>
            </w:r>
            <w:r w:rsidR="0098714F">
              <w:t xml:space="preserve"> </w:t>
            </w:r>
            <w:r w:rsidR="00CE511F">
              <w:t>được trả lại CSYT để bổ sung thêm.</w:t>
            </w:r>
          </w:p>
          <w:p w14:paraId="191E0D6F" w14:textId="77777777" w:rsidR="00CE511F" w:rsidRDefault="009C17BC" w:rsidP="00335412">
            <w:r>
              <w:t xml:space="preserve">Sau khi CSYT gửi </w:t>
            </w:r>
            <w:r w:rsidR="008B1221">
              <w:t>lại thông tin, ca đó vẫn vào bác sỹ cũ.</w:t>
            </w:r>
            <w:r w:rsidR="00311FE4">
              <w:t xml:space="preserve"> </w:t>
            </w:r>
          </w:p>
        </w:tc>
      </w:tr>
      <w:tr w:rsidR="002A1BFD" w14:paraId="04C2FBA5" w14:textId="77777777" w:rsidTr="00335412">
        <w:tc>
          <w:tcPr>
            <w:tcW w:w="750" w:type="dxa"/>
          </w:tcPr>
          <w:p w14:paraId="6D79DF6C" w14:textId="77777777" w:rsidR="002A1BFD" w:rsidRDefault="002A1BFD" w:rsidP="007773BF">
            <w:pPr>
              <w:pStyle w:val="ListParagraph"/>
              <w:numPr>
                <w:ilvl w:val="0"/>
                <w:numId w:val="15"/>
              </w:numPr>
              <w:ind w:left="247" w:hanging="247"/>
            </w:pPr>
          </w:p>
        </w:tc>
        <w:tc>
          <w:tcPr>
            <w:tcW w:w="1945" w:type="dxa"/>
          </w:tcPr>
          <w:p w14:paraId="777D2B2A" w14:textId="77777777" w:rsidR="002A1BFD" w:rsidRDefault="009D6D81" w:rsidP="009D6D81">
            <w:r>
              <w:t>Bổ sung c</w:t>
            </w:r>
            <w:r w:rsidR="00301B6C">
              <w:t>hẩn đoán ca đã trả</w:t>
            </w:r>
          </w:p>
        </w:tc>
        <w:tc>
          <w:tcPr>
            <w:tcW w:w="1350" w:type="dxa"/>
          </w:tcPr>
          <w:p w14:paraId="17EDF10E" w14:textId="77777777" w:rsidR="002A1BFD" w:rsidRDefault="00301B6C" w:rsidP="00335412">
            <w:r>
              <w:t>Nâng cấp</w:t>
            </w:r>
          </w:p>
        </w:tc>
        <w:tc>
          <w:tcPr>
            <w:tcW w:w="5490" w:type="dxa"/>
          </w:tcPr>
          <w:p w14:paraId="1E45773C" w14:textId="77777777" w:rsidR="002A1BFD" w:rsidRDefault="009D6D81" w:rsidP="00335412">
            <w:r>
              <w:t>Cho phép BS bổ sung thêm thông tin vào kết quả ca đã trả.</w:t>
            </w:r>
          </w:p>
          <w:p w14:paraId="69FC07C5" w14:textId="77777777" w:rsidR="009D6D81" w:rsidRDefault="009D6D81" w:rsidP="00335412"/>
        </w:tc>
      </w:tr>
      <w:tr w:rsidR="00CC2137" w14:paraId="30893383" w14:textId="77777777" w:rsidTr="00335412">
        <w:tc>
          <w:tcPr>
            <w:tcW w:w="750" w:type="dxa"/>
          </w:tcPr>
          <w:p w14:paraId="473C8BB5" w14:textId="77777777" w:rsidR="00CC2137" w:rsidRDefault="00CC2137" w:rsidP="007773BF">
            <w:pPr>
              <w:pStyle w:val="ListParagraph"/>
              <w:numPr>
                <w:ilvl w:val="0"/>
                <w:numId w:val="15"/>
              </w:numPr>
              <w:ind w:left="247" w:hanging="247"/>
            </w:pPr>
          </w:p>
        </w:tc>
        <w:tc>
          <w:tcPr>
            <w:tcW w:w="1945" w:type="dxa"/>
          </w:tcPr>
          <w:p w14:paraId="78C88361" w14:textId="77777777" w:rsidR="00CC2137" w:rsidRDefault="00CC2137" w:rsidP="00335412">
            <w:r>
              <w:t>App mobile để nhận ca</w:t>
            </w:r>
          </w:p>
        </w:tc>
        <w:tc>
          <w:tcPr>
            <w:tcW w:w="1350" w:type="dxa"/>
          </w:tcPr>
          <w:p w14:paraId="3F651E45" w14:textId="77777777" w:rsidR="00CC2137" w:rsidRDefault="00C466A4" w:rsidP="00335412">
            <w:r>
              <w:t>Chưa có bổ sun</w:t>
            </w:r>
            <w:r w:rsidR="00272D20">
              <w:t>g</w:t>
            </w:r>
          </w:p>
        </w:tc>
        <w:tc>
          <w:tcPr>
            <w:tcW w:w="5490" w:type="dxa"/>
          </w:tcPr>
          <w:p w14:paraId="254704A0" w14:textId="77777777" w:rsidR="00CC2137" w:rsidRDefault="00C466A4" w:rsidP="00335412">
            <w:r>
              <w:t xml:space="preserve">Thông báo khi có ca mới, </w:t>
            </w:r>
            <w:r w:rsidR="00D73EA2">
              <w:t xml:space="preserve">nhận ca trên mobile sau đó </w:t>
            </w:r>
            <w:r w:rsidR="000D047A">
              <w:t>sử dụng web desktop/tablet để trả kết quả</w:t>
            </w:r>
            <w:r w:rsidR="00F236D4">
              <w:t>.</w:t>
            </w:r>
          </w:p>
        </w:tc>
      </w:tr>
      <w:tr w:rsidR="00067647" w14:paraId="09219F38" w14:textId="77777777" w:rsidTr="00487655">
        <w:trPr>
          <w:trHeight w:val="680"/>
        </w:trPr>
        <w:tc>
          <w:tcPr>
            <w:tcW w:w="750" w:type="dxa"/>
          </w:tcPr>
          <w:p w14:paraId="1A89E3B6" w14:textId="77777777" w:rsidR="00067647" w:rsidRDefault="00067647" w:rsidP="007773BF">
            <w:pPr>
              <w:pStyle w:val="ListParagraph"/>
              <w:numPr>
                <w:ilvl w:val="0"/>
                <w:numId w:val="15"/>
              </w:numPr>
              <w:ind w:left="247" w:hanging="247"/>
            </w:pPr>
          </w:p>
        </w:tc>
        <w:tc>
          <w:tcPr>
            <w:tcW w:w="1945" w:type="dxa"/>
          </w:tcPr>
          <w:p w14:paraId="36F17CA8" w14:textId="77777777" w:rsidR="00487655" w:rsidRDefault="00067647" w:rsidP="00335412">
            <w:r>
              <w:t xml:space="preserve">Chọn </w:t>
            </w:r>
            <w:r w:rsidR="000E3B37">
              <w:t>DICOM viewer</w:t>
            </w:r>
          </w:p>
        </w:tc>
        <w:tc>
          <w:tcPr>
            <w:tcW w:w="1350" w:type="dxa"/>
          </w:tcPr>
          <w:p w14:paraId="69481411" w14:textId="77777777" w:rsidR="00067647" w:rsidRDefault="004E22B3" w:rsidP="00335412">
            <w:r>
              <w:t>Nâng cấp</w:t>
            </w:r>
          </w:p>
        </w:tc>
        <w:tc>
          <w:tcPr>
            <w:tcW w:w="5490" w:type="dxa"/>
          </w:tcPr>
          <w:p w14:paraId="0D36C49E" w14:textId="77777777" w:rsidR="00067647" w:rsidRDefault="000B3B7A" w:rsidP="00335412">
            <w:r>
              <w:t>Cho phép chọn DICOM viewer muốn sử dụng để chẩn đoán, vd: Meddream hoặc ORS</w:t>
            </w:r>
          </w:p>
        </w:tc>
      </w:tr>
      <w:tr w:rsidR="00487655" w14:paraId="12275979" w14:textId="77777777" w:rsidTr="00487655">
        <w:trPr>
          <w:trHeight w:val="160"/>
        </w:trPr>
        <w:tc>
          <w:tcPr>
            <w:tcW w:w="750" w:type="dxa"/>
          </w:tcPr>
          <w:p w14:paraId="69E5D533" w14:textId="77777777" w:rsidR="00487655" w:rsidRDefault="00487655" w:rsidP="007773BF">
            <w:pPr>
              <w:pStyle w:val="ListParagraph"/>
              <w:numPr>
                <w:ilvl w:val="0"/>
                <w:numId w:val="15"/>
              </w:numPr>
              <w:ind w:left="247" w:hanging="247"/>
            </w:pPr>
          </w:p>
        </w:tc>
        <w:tc>
          <w:tcPr>
            <w:tcW w:w="1945" w:type="dxa"/>
          </w:tcPr>
          <w:p w14:paraId="3130E5A9" w14:textId="77777777" w:rsidR="00487655" w:rsidRDefault="00487655" w:rsidP="00335412">
            <w:ins w:id="156" w:author="Nhat Linh Nguyen" w:date="2017-02-07T08:53:00Z">
              <w:r>
                <w:t>Theo dõi tài chính tài khoản</w:t>
              </w:r>
            </w:ins>
          </w:p>
        </w:tc>
        <w:tc>
          <w:tcPr>
            <w:tcW w:w="1350" w:type="dxa"/>
          </w:tcPr>
          <w:p w14:paraId="3BE75FF5" w14:textId="77777777" w:rsidR="00487655" w:rsidRDefault="00487655" w:rsidP="00335412"/>
        </w:tc>
        <w:tc>
          <w:tcPr>
            <w:tcW w:w="5490" w:type="dxa"/>
          </w:tcPr>
          <w:p w14:paraId="3659127F" w14:textId="77777777" w:rsidR="00487655" w:rsidRDefault="00487655" w:rsidP="00335412"/>
        </w:tc>
      </w:tr>
      <w:tr w:rsidR="00487655" w14:paraId="2267F590" w14:textId="77777777" w:rsidTr="00487655">
        <w:trPr>
          <w:trHeight w:val="1320"/>
        </w:trPr>
        <w:tc>
          <w:tcPr>
            <w:tcW w:w="750" w:type="dxa"/>
          </w:tcPr>
          <w:p w14:paraId="0AA02770" w14:textId="77777777" w:rsidR="00487655" w:rsidRDefault="00487655" w:rsidP="007773BF">
            <w:pPr>
              <w:pStyle w:val="ListParagraph"/>
              <w:numPr>
                <w:ilvl w:val="0"/>
                <w:numId w:val="15"/>
              </w:numPr>
              <w:ind w:left="247" w:hanging="247"/>
            </w:pPr>
          </w:p>
        </w:tc>
        <w:tc>
          <w:tcPr>
            <w:tcW w:w="1945" w:type="dxa"/>
          </w:tcPr>
          <w:p w14:paraId="3D15BB2B" w14:textId="77777777" w:rsidR="00487655" w:rsidRDefault="00487655" w:rsidP="00335412">
            <w:ins w:id="157" w:author="Nhat Linh Nguyen" w:date="2017-02-07T08:54:00Z">
              <w:r>
                <w:t>Nhận và phản hồi các reviews, feedback</w:t>
              </w:r>
            </w:ins>
          </w:p>
        </w:tc>
        <w:tc>
          <w:tcPr>
            <w:tcW w:w="1350" w:type="dxa"/>
          </w:tcPr>
          <w:p w14:paraId="05BA4567" w14:textId="77777777" w:rsidR="00487655" w:rsidRDefault="00487655" w:rsidP="00335412"/>
        </w:tc>
        <w:tc>
          <w:tcPr>
            <w:tcW w:w="5490" w:type="dxa"/>
          </w:tcPr>
          <w:p w14:paraId="56053FA8" w14:textId="77777777" w:rsidR="00487655" w:rsidRDefault="00487655" w:rsidP="00335412"/>
        </w:tc>
      </w:tr>
      <w:tr w:rsidR="00487655" w14:paraId="2B7E271F" w14:textId="77777777" w:rsidTr="00487655">
        <w:trPr>
          <w:trHeight w:val="720"/>
        </w:trPr>
        <w:tc>
          <w:tcPr>
            <w:tcW w:w="750" w:type="dxa"/>
          </w:tcPr>
          <w:p w14:paraId="09444D83" w14:textId="77777777" w:rsidR="00487655" w:rsidRDefault="00487655" w:rsidP="007773BF">
            <w:pPr>
              <w:pStyle w:val="ListParagraph"/>
              <w:numPr>
                <w:ilvl w:val="0"/>
                <w:numId w:val="15"/>
              </w:numPr>
              <w:ind w:left="247" w:hanging="247"/>
            </w:pPr>
          </w:p>
        </w:tc>
        <w:tc>
          <w:tcPr>
            <w:tcW w:w="1945" w:type="dxa"/>
          </w:tcPr>
          <w:p w14:paraId="1C5E56E9" w14:textId="77777777" w:rsidR="00487655" w:rsidRDefault="00487655" w:rsidP="00335412">
            <w:pPr>
              <w:rPr>
                <w:ins w:id="158" w:author="Nhat Linh Nguyen" w:date="2017-02-07T08:55:00Z"/>
              </w:rPr>
            </w:pPr>
            <w:ins w:id="159" w:author="Nhat Linh Nguyen" w:date="2017-02-07T08:55:00Z">
              <w:r>
                <w:t>Yêu cầu trợ giúp</w:t>
              </w:r>
            </w:ins>
          </w:p>
          <w:p w14:paraId="6A38E496" w14:textId="77777777" w:rsidR="00487655" w:rsidRDefault="00487655" w:rsidP="00335412"/>
        </w:tc>
        <w:tc>
          <w:tcPr>
            <w:tcW w:w="1350" w:type="dxa"/>
          </w:tcPr>
          <w:p w14:paraId="23A63452" w14:textId="77777777" w:rsidR="00487655" w:rsidRDefault="00487655" w:rsidP="00335412"/>
        </w:tc>
        <w:tc>
          <w:tcPr>
            <w:tcW w:w="5490" w:type="dxa"/>
          </w:tcPr>
          <w:p w14:paraId="3A3201DC" w14:textId="77777777" w:rsidR="00487655" w:rsidRDefault="00487655" w:rsidP="00335412"/>
        </w:tc>
      </w:tr>
      <w:tr w:rsidR="00487655" w14:paraId="3E4FCB13" w14:textId="77777777" w:rsidTr="00335412">
        <w:trPr>
          <w:trHeight w:val="226"/>
        </w:trPr>
        <w:tc>
          <w:tcPr>
            <w:tcW w:w="750" w:type="dxa"/>
          </w:tcPr>
          <w:p w14:paraId="21AF8DB5" w14:textId="77777777" w:rsidR="00487655" w:rsidRDefault="00487655" w:rsidP="007773BF">
            <w:pPr>
              <w:pStyle w:val="ListParagraph"/>
              <w:numPr>
                <w:ilvl w:val="0"/>
                <w:numId w:val="15"/>
              </w:numPr>
              <w:ind w:left="247" w:hanging="247"/>
            </w:pPr>
          </w:p>
        </w:tc>
        <w:tc>
          <w:tcPr>
            <w:tcW w:w="1945" w:type="dxa"/>
          </w:tcPr>
          <w:p w14:paraId="66DC0A21" w14:textId="77777777" w:rsidR="00487655" w:rsidRDefault="00487655" w:rsidP="00335412">
            <w:ins w:id="160" w:author="Nhat Linh Nguyen" w:date="2017-02-07T08:55:00Z">
              <w:r>
                <w:t>Các yêu cầu thông tin trao đổi trong cộng đồng bác sỹ</w:t>
              </w:r>
            </w:ins>
          </w:p>
        </w:tc>
        <w:tc>
          <w:tcPr>
            <w:tcW w:w="1350" w:type="dxa"/>
          </w:tcPr>
          <w:p w14:paraId="227D88BB" w14:textId="77777777" w:rsidR="00487655" w:rsidRDefault="00487655" w:rsidP="00335412"/>
        </w:tc>
        <w:tc>
          <w:tcPr>
            <w:tcW w:w="5490" w:type="dxa"/>
          </w:tcPr>
          <w:p w14:paraId="44F32142" w14:textId="77777777" w:rsidR="00487655" w:rsidRDefault="00487655" w:rsidP="00335412"/>
        </w:tc>
      </w:tr>
    </w:tbl>
    <w:p w14:paraId="162E7989" w14:textId="77777777" w:rsidR="00590136" w:rsidRDefault="00590136" w:rsidP="00CC5F54"/>
    <w:p w14:paraId="0FF94A40" w14:textId="77777777" w:rsidR="00AB5B95" w:rsidRPr="008D1207" w:rsidRDefault="00AB5B95" w:rsidP="00AB5B95">
      <w:pPr>
        <w:pStyle w:val="Heading3"/>
      </w:pPr>
      <w:commentRangeStart w:id="161"/>
      <w:r w:rsidRPr="008D1207">
        <w:lastRenderedPageBreak/>
        <w:t>Chứ</w:t>
      </w:r>
      <w:r>
        <w:t xml:space="preserve">c năng dành cho </w:t>
      </w:r>
      <w:r w:rsidR="00654293">
        <w:t>admin</w:t>
      </w:r>
      <w:ins w:id="162" w:author="Nhat Linh Nguyen" w:date="2017-02-07T08:58:00Z">
        <w:r w:rsidR="00340390">
          <w:t xml:space="preserve"> của trung </w:t>
        </w:r>
      </w:ins>
      <w:ins w:id="163" w:author="Nhat Linh Nguyen" w:date="2017-02-07T08:59:00Z">
        <w:r w:rsidR="00340390">
          <w:t xml:space="preserve">tâm </w:t>
        </w:r>
        <w:commentRangeEnd w:id="161"/>
        <w:r w:rsidR="00340390">
          <w:rPr>
            <w:rStyle w:val="CommentReference"/>
          </w:rPr>
          <w:commentReference w:id="161"/>
        </w:r>
      </w:ins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50"/>
        <w:gridCol w:w="1945"/>
        <w:gridCol w:w="1350"/>
        <w:gridCol w:w="5490"/>
      </w:tblGrid>
      <w:tr w:rsidR="00F210FB" w14:paraId="12EA93DE" w14:textId="77777777" w:rsidTr="00335412">
        <w:tc>
          <w:tcPr>
            <w:tcW w:w="750" w:type="dxa"/>
          </w:tcPr>
          <w:p w14:paraId="69A225AE" w14:textId="77777777" w:rsidR="00F210FB" w:rsidRPr="008D1207" w:rsidRDefault="00F210FB" w:rsidP="00335412">
            <w:pPr>
              <w:jc w:val="center"/>
              <w:rPr>
                <w:b/>
              </w:rPr>
            </w:pPr>
            <w:r w:rsidRPr="008D1207">
              <w:rPr>
                <w:b/>
              </w:rPr>
              <w:t>STT</w:t>
            </w:r>
          </w:p>
        </w:tc>
        <w:tc>
          <w:tcPr>
            <w:tcW w:w="1945" w:type="dxa"/>
          </w:tcPr>
          <w:p w14:paraId="0C8C7967" w14:textId="77777777" w:rsidR="00F210FB" w:rsidRPr="008D1207" w:rsidRDefault="00F210FB" w:rsidP="00335412">
            <w:pPr>
              <w:jc w:val="center"/>
              <w:rPr>
                <w:b/>
              </w:rPr>
            </w:pPr>
            <w:r w:rsidRPr="008D1207">
              <w:rPr>
                <w:b/>
              </w:rPr>
              <w:t>Tên chức năng</w:t>
            </w:r>
          </w:p>
        </w:tc>
        <w:tc>
          <w:tcPr>
            <w:tcW w:w="1350" w:type="dxa"/>
          </w:tcPr>
          <w:p w14:paraId="041A1B32" w14:textId="77777777" w:rsidR="00F210FB" w:rsidRPr="008D1207" w:rsidRDefault="00F210FB" w:rsidP="00335412">
            <w:pPr>
              <w:jc w:val="center"/>
              <w:rPr>
                <w:b/>
              </w:rPr>
            </w:pPr>
            <w:r w:rsidRPr="008D1207">
              <w:rPr>
                <w:b/>
              </w:rPr>
              <w:t>Tình trạng</w:t>
            </w:r>
          </w:p>
        </w:tc>
        <w:tc>
          <w:tcPr>
            <w:tcW w:w="5490" w:type="dxa"/>
          </w:tcPr>
          <w:p w14:paraId="7891F82B" w14:textId="77777777" w:rsidR="00F210FB" w:rsidRPr="008D1207" w:rsidRDefault="00F210FB" w:rsidP="00335412">
            <w:pPr>
              <w:jc w:val="center"/>
              <w:rPr>
                <w:b/>
              </w:rPr>
            </w:pPr>
            <w:r w:rsidRPr="008D1207">
              <w:rPr>
                <w:b/>
              </w:rPr>
              <w:t>Mô tả</w:t>
            </w:r>
          </w:p>
        </w:tc>
      </w:tr>
      <w:tr w:rsidR="00F210FB" w:rsidRPr="006B35DB" w14:paraId="4A465E2D" w14:textId="77777777" w:rsidTr="00335412">
        <w:tc>
          <w:tcPr>
            <w:tcW w:w="750" w:type="dxa"/>
          </w:tcPr>
          <w:p w14:paraId="4C376412" w14:textId="77777777" w:rsidR="00F210FB" w:rsidRPr="006B35DB" w:rsidRDefault="00F210FB" w:rsidP="00F210FB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945" w:type="dxa"/>
          </w:tcPr>
          <w:p w14:paraId="0406D7C4" w14:textId="77777777" w:rsidR="00F210FB" w:rsidRPr="006B35DB" w:rsidRDefault="00AB4ABA" w:rsidP="00335412">
            <w:r>
              <w:t xml:space="preserve">Quản lý </w:t>
            </w:r>
            <w:r w:rsidR="00023564">
              <w:t>người dùng, đơn vị</w:t>
            </w:r>
            <w:r w:rsidR="00C36C40">
              <w:t>.</w:t>
            </w:r>
          </w:p>
        </w:tc>
        <w:tc>
          <w:tcPr>
            <w:tcW w:w="1350" w:type="dxa"/>
          </w:tcPr>
          <w:p w14:paraId="159029C9" w14:textId="77777777" w:rsidR="00F210FB" w:rsidRPr="006B35DB" w:rsidRDefault="00F210FB" w:rsidP="00335412">
            <w:r>
              <w:t>Nâng cấp</w:t>
            </w:r>
          </w:p>
        </w:tc>
        <w:tc>
          <w:tcPr>
            <w:tcW w:w="5490" w:type="dxa"/>
          </w:tcPr>
          <w:p w14:paraId="569FC49B" w14:textId="77777777" w:rsidR="00F210FB" w:rsidRPr="006B35DB" w:rsidRDefault="00023564" w:rsidP="00023564">
            <w:r>
              <w:t xml:space="preserve">Quản lý </w:t>
            </w:r>
            <w:r w:rsidR="00B20219">
              <w:t xml:space="preserve">chỉ đạo tuyến, </w:t>
            </w:r>
            <w:r w:rsidR="006C11F8">
              <w:t xml:space="preserve">CSYT, </w:t>
            </w:r>
            <w:r w:rsidR="006D0B29">
              <w:t>Bác sỹ</w:t>
            </w:r>
            <w:r w:rsidR="003F0CAE">
              <w:t>, mã BS</w:t>
            </w:r>
            <w:r w:rsidR="006D0B29">
              <w:t xml:space="preserve"> CĐHA</w:t>
            </w:r>
          </w:p>
        </w:tc>
      </w:tr>
      <w:tr w:rsidR="001B7675" w:rsidRPr="006B35DB" w14:paraId="1B041CE3" w14:textId="77777777" w:rsidTr="00335412">
        <w:tc>
          <w:tcPr>
            <w:tcW w:w="750" w:type="dxa"/>
          </w:tcPr>
          <w:p w14:paraId="0897C575" w14:textId="77777777" w:rsidR="001B7675" w:rsidRPr="006B35DB" w:rsidRDefault="001B7675" w:rsidP="00F210FB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945" w:type="dxa"/>
          </w:tcPr>
          <w:p w14:paraId="417EDC91" w14:textId="77777777" w:rsidR="001B7675" w:rsidRDefault="00602475" w:rsidP="00335412">
            <w:r>
              <w:t>Báo cáo, thống kê</w:t>
            </w:r>
          </w:p>
        </w:tc>
        <w:tc>
          <w:tcPr>
            <w:tcW w:w="1350" w:type="dxa"/>
          </w:tcPr>
          <w:p w14:paraId="3AE06FF5" w14:textId="77777777" w:rsidR="001B7675" w:rsidRDefault="006C05FC" w:rsidP="00335412">
            <w:r>
              <w:t>Chưa có, bổ sung</w:t>
            </w:r>
          </w:p>
        </w:tc>
        <w:tc>
          <w:tcPr>
            <w:tcW w:w="5490" w:type="dxa"/>
          </w:tcPr>
          <w:p w14:paraId="4F33D635" w14:textId="77777777" w:rsidR="001B7675" w:rsidRDefault="009F6607" w:rsidP="00023564">
            <w:r>
              <w:t xml:space="preserve">Báo cáo </w:t>
            </w:r>
            <w:r w:rsidR="00F83D73">
              <w:t>theo bác sỹ</w:t>
            </w:r>
          </w:p>
          <w:p w14:paraId="12AD7EAE" w14:textId="77777777" w:rsidR="00F83D73" w:rsidRDefault="00F83D73" w:rsidP="00023564">
            <w:r>
              <w:t>Báo cáo theo CSYT</w:t>
            </w:r>
          </w:p>
          <w:p w14:paraId="24E1A15E" w14:textId="77777777" w:rsidR="008E1B5B" w:rsidRDefault="008E1B5B" w:rsidP="00023564">
            <w:r>
              <w:t>Báo cáo theo Chỉ đạo tuyến</w:t>
            </w:r>
          </w:p>
          <w:p w14:paraId="7EF869E9" w14:textId="77777777" w:rsidR="008E1B5B" w:rsidRDefault="000C1131" w:rsidP="00023564">
            <w:r>
              <w:t>Báo cáo toàn hệ thống</w:t>
            </w:r>
          </w:p>
        </w:tc>
      </w:tr>
      <w:tr w:rsidR="003F0CAE" w:rsidRPr="006B35DB" w14:paraId="345C81F6" w14:textId="77777777" w:rsidTr="00335412">
        <w:tc>
          <w:tcPr>
            <w:tcW w:w="750" w:type="dxa"/>
          </w:tcPr>
          <w:p w14:paraId="07D4F314" w14:textId="77777777" w:rsidR="003F0CAE" w:rsidRPr="006B35DB" w:rsidRDefault="003F0CAE" w:rsidP="00F210FB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945" w:type="dxa"/>
          </w:tcPr>
          <w:p w14:paraId="0F7E0C1A" w14:textId="77777777" w:rsidR="003F0CAE" w:rsidRDefault="003F0CAE" w:rsidP="00C36C40">
            <w:r>
              <w:t xml:space="preserve">Quản lý </w:t>
            </w:r>
            <w:r w:rsidR="00C36C40">
              <w:t>mã ca, phí của ca.</w:t>
            </w:r>
          </w:p>
        </w:tc>
        <w:tc>
          <w:tcPr>
            <w:tcW w:w="1350" w:type="dxa"/>
          </w:tcPr>
          <w:p w14:paraId="71A30002" w14:textId="77777777" w:rsidR="003F0CAE" w:rsidRDefault="003F0CAE" w:rsidP="00335412">
            <w:r>
              <w:t>Chưa có, bổ sung</w:t>
            </w:r>
          </w:p>
        </w:tc>
        <w:tc>
          <w:tcPr>
            <w:tcW w:w="5490" w:type="dxa"/>
          </w:tcPr>
          <w:p w14:paraId="15444045" w14:textId="77777777" w:rsidR="003F0CAE" w:rsidRDefault="003F0CAE" w:rsidP="00023564">
            <w:r>
              <w:t>Quản lý mã ca và chi phí.</w:t>
            </w:r>
          </w:p>
          <w:p w14:paraId="76624E23" w14:textId="77777777" w:rsidR="003F0CAE" w:rsidRDefault="003F0CAE" w:rsidP="00023564">
            <w:r>
              <w:t>Quản lý giá cho mức độ chuyên môn của BS</w:t>
            </w:r>
          </w:p>
        </w:tc>
      </w:tr>
    </w:tbl>
    <w:p w14:paraId="5BF28DE9" w14:textId="77777777" w:rsidR="004B7445" w:rsidRDefault="004B7445" w:rsidP="004B7445">
      <w:pPr>
        <w:rPr>
          <w:ins w:id="165" w:author="Nhat Linh Nguyen" w:date="2017-02-07T09:00:00Z"/>
        </w:rPr>
      </w:pPr>
    </w:p>
    <w:p w14:paraId="41A0268C" w14:textId="20969ED2" w:rsidR="00CD4838" w:rsidRDefault="00CD4838" w:rsidP="004B7445">
      <w:ins w:id="166" w:author="Nhat Linh Nguyen" w:date="2017-02-07T09:00:00Z">
        <w:r>
          <w:t xml:space="preserve">CẦN MÔ TẢ LẠI WORKFLOW </w:t>
        </w:r>
      </w:ins>
      <w:ins w:id="167" w:author="Nhat Linh Nguyen" w:date="2017-02-07T09:01:00Z">
        <w:r>
          <w:t>CỦA ẢNH ĐỂ ĐẢM BẢO QUẢN LÝ CHẤT LƯỢNG</w:t>
        </w:r>
      </w:ins>
      <w:bookmarkStart w:id="168" w:name="_GoBack"/>
      <w:bookmarkEnd w:id="168"/>
    </w:p>
    <w:p w14:paraId="033B11CB" w14:textId="77777777" w:rsidR="00A41ABB" w:rsidRDefault="00A41ABB" w:rsidP="00A41ABB">
      <w:pPr>
        <w:pStyle w:val="Heading3"/>
      </w:pPr>
      <w:r>
        <w:t>Công việc khác</w:t>
      </w:r>
    </w:p>
    <w:p w14:paraId="0C264CAD" w14:textId="77777777" w:rsidR="00193CFE" w:rsidRDefault="004F1249" w:rsidP="00750A9D">
      <w:pPr>
        <w:pStyle w:val="ListParagraph"/>
        <w:numPr>
          <w:ilvl w:val="0"/>
          <w:numId w:val="9"/>
        </w:numPr>
      </w:pPr>
      <w:r>
        <w:t>Cơ chế bảo mật ngoài HTTPS</w:t>
      </w:r>
      <w:r w:rsidR="003F0CAE">
        <w:t>: Sử dụng Capchar ở form login để trống DDOS. Loại bỏ IP truy cập từ nước ngoài.</w:t>
      </w:r>
    </w:p>
    <w:p w14:paraId="3458379B" w14:textId="77777777" w:rsidR="008806EC" w:rsidRDefault="008806EC" w:rsidP="00750A9D">
      <w:pPr>
        <w:pStyle w:val="ListParagraph"/>
        <w:numPr>
          <w:ilvl w:val="0"/>
          <w:numId w:val="9"/>
        </w:numPr>
      </w:pPr>
      <w:r>
        <w:t>Hạ tầng: triển khai bao gồm Firewall, có phần mềm giám sát, cảnh báo.</w:t>
      </w:r>
    </w:p>
    <w:p w14:paraId="375A0CF7" w14:textId="77777777" w:rsidR="001B114E" w:rsidRDefault="001B114E" w:rsidP="001B114E"/>
    <w:p w14:paraId="14B03E41" w14:textId="77777777" w:rsidR="00756D1A" w:rsidRDefault="00345B58" w:rsidP="00345B58">
      <w:pPr>
        <w:pStyle w:val="Heading2"/>
      </w:pPr>
      <w:r>
        <w:t>Công việc chưa làm</w:t>
      </w:r>
      <w:r w:rsidR="00485E7C">
        <w:t>, sẽ được thực hiện trong các phiên bản sắp tới.</w:t>
      </w:r>
    </w:p>
    <w:p w14:paraId="48510F97" w14:textId="77777777" w:rsidR="00F33D4D" w:rsidRDefault="00F33D4D" w:rsidP="00F33D4D">
      <w:r>
        <w:t>Sẽ được thực hiện trong phiên bản 2.1 (hoàn thành trong tháng 2/2017)</w:t>
      </w:r>
    </w:p>
    <w:p w14:paraId="68CFF4BC" w14:textId="77777777" w:rsidR="00332AD3" w:rsidRDefault="00332AD3" w:rsidP="00812B38">
      <w:pPr>
        <w:pStyle w:val="ListParagraph"/>
        <w:numPr>
          <w:ilvl w:val="0"/>
          <w:numId w:val="10"/>
        </w:numPr>
      </w:pPr>
      <w:r>
        <w:t>Hỗ trợ bác sỹ thực tập chẩn đoán hình ảnh (đọc không trả kết quả).</w:t>
      </w:r>
    </w:p>
    <w:p w14:paraId="0CECCB2F" w14:textId="77777777" w:rsidR="00332AD3" w:rsidRDefault="00332AD3" w:rsidP="00812B38">
      <w:pPr>
        <w:pStyle w:val="ListParagraph"/>
        <w:numPr>
          <w:ilvl w:val="0"/>
          <w:numId w:val="10"/>
        </w:numPr>
      </w:pPr>
      <w:r>
        <w:t>Đánh giá chất lượng đọc film.</w:t>
      </w:r>
    </w:p>
    <w:p w14:paraId="733B795A" w14:textId="77777777" w:rsidR="00F33D4D" w:rsidRDefault="00F33D4D" w:rsidP="00F33D4D">
      <w:r>
        <w:t>Dự kiến sẽ thực hiện trong phiên bản 2.2 (hoàn thành trong tháng 3/2017)</w:t>
      </w:r>
    </w:p>
    <w:p w14:paraId="4BAB6323" w14:textId="77777777" w:rsidR="00F33D4D" w:rsidRDefault="00F33D4D" w:rsidP="00F33D4D">
      <w:pPr>
        <w:pStyle w:val="ListParagraph"/>
        <w:numPr>
          <w:ilvl w:val="0"/>
          <w:numId w:val="10"/>
        </w:numPr>
      </w:pPr>
      <w:r>
        <w:t>Tích hợp cổng thanh toán trực tuyến</w:t>
      </w:r>
    </w:p>
    <w:p w14:paraId="09070FDB" w14:textId="77777777" w:rsidR="00F33D4D" w:rsidRDefault="00F33D4D" w:rsidP="00F33D4D">
      <w:pPr>
        <w:pStyle w:val="ListParagraph"/>
        <w:numPr>
          <w:ilvl w:val="0"/>
          <w:numId w:val="10"/>
        </w:numPr>
      </w:pPr>
      <w:r>
        <w:t>Tích hợp chữ ký số.</w:t>
      </w:r>
    </w:p>
    <w:p w14:paraId="6EF80BBD" w14:textId="77777777" w:rsidR="00F33D4D" w:rsidRPr="00E45703" w:rsidRDefault="00E45703" w:rsidP="00F33D4D">
      <w:pPr>
        <w:rPr>
          <w:i/>
        </w:rPr>
      </w:pPr>
      <w:r w:rsidRPr="00E45703">
        <w:rPr>
          <w:i/>
        </w:rPr>
        <w:t xml:space="preserve">Cần xác nhận </w:t>
      </w:r>
      <w:r w:rsidR="003816D2">
        <w:rPr>
          <w:i/>
        </w:rPr>
        <w:t xml:space="preserve">lại với mr Thông, </w:t>
      </w:r>
      <w:r w:rsidRPr="00E45703">
        <w:rPr>
          <w:i/>
        </w:rPr>
        <w:t>2 chức năng này có chạy trong giai đoạn làm pilot hay không?</w:t>
      </w:r>
    </w:p>
    <w:p w14:paraId="3CE740EE" w14:textId="77777777" w:rsidR="00332AD3" w:rsidRDefault="00332AD3" w:rsidP="00332AD3">
      <w:pPr>
        <w:pStyle w:val="Heading2"/>
      </w:pPr>
      <w:r>
        <w:t>Các chức năng cần nghiên cứu</w:t>
      </w:r>
      <w:r w:rsidR="000F7EA5">
        <w:t>, tìm hiểu</w:t>
      </w:r>
      <w:r>
        <w:t xml:space="preserve"> trong thời gian tới</w:t>
      </w:r>
    </w:p>
    <w:p w14:paraId="0EB2BA43" w14:textId="77777777" w:rsidR="00332AD3" w:rsidRDefault="00332AD3" w:rsidP="00332AD3">
      <w:pPr>
        <w:pStyle w:val="ListParagraph"/>
        <w:numPr>
          <w:ilvl w:val="0"/>
          <w:numId w:val="10"/>
        </w:numPr>
      </w:pPr>
      <w:r>
        <w:t>Quản lý thời gian làm việc của bác sỹ trực đêm, ngoài giờ.</w:t>
      </w:r>
    </w:p>
    <w:p w14:paraId="79A060F9" w14:textId="77777777" w:rsidR="00C26DDA" w:rsidRDefault="00C26DDA" w:rsidP="00812B38">
      <w:pPr>
        <w:pStyle w:val="ListParagraph"/>
        <w:numPr>
          <w:ilvl w:val="0"/>
          <w:numId w:val="10"/>
        </w:numPr>
      </w:pPr>
      <w:r>
        <w:t>Nâng cấp</w:t>
      </w:r>
      <w:r w:rsidR="00230D12">
        <w:t xml:space="preserve"> </w:t>
      </w:r>
      <w:r w:rsidR="00527F8E">
        <w:t>module gửi ảnh</w:t>
      </w:r>
      <w:r w:rsidR="00175741">
        <w:t xml:space="preserve"> của</w:t>
      </w:r>
      <w:r w:rsidR="00230D12">
        <w:t xml:space="preserve"> tuyến dưới</w:t>
      </w:r>
      <w:r w:rsidR="00CA0F90">
        <w:t xml:space="preserve"> (</w:t>
      </w:r>
      <w:r w:rsidR="00030D27">
        <w:t>tốc độ</w:t>
      </w:r>
      <w:r w:rsidR="009703D2">
        <w:t xml:space="preserve">, </w:t>
      </w:r>
      <w:r w:rsidR="00AB498B">
        <w:t>độ ổn đị</w:t>
      </w:r>
      <w:r w:rsidR="00447CDD">
        <w:t>nh</w:t>
      </w:r>
      <w:r w:rsidR="00CA0F90">
        <w:t>)</w:t>
      </w:r>
    </w:p>
    <w:p w14:paraId="18B518FC" w14:textId="77777777" w:rsidR="00BD30B9" w:rsidRPr="00BD30B9" w:rsidRDefault="00BD30B9" w:rsidP="00BD30B9"/>
    <w:p w14:paraId="768C3E01" w14:textId="77777777" w:rsidR="00661447" w:rsidRDefault="00661447" w:rsidP="001B114E"/>
    <w:sectPr w:rsidR="0066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Nhat Linh Nguyen" w:date="2017-02-07T07:58:00Z" w:initials="NN">
    <w:p w14:paraId="7D33B0FC" w14:textId="77777777" w:rsidR="00487655" w:rsidRDefault="00487655">
      <w:pPr>
        <w:pStyle w:val="CommentText"/>
      </w:pPr>
      <w:r>
        <w:rPr>
          <w:rStyle w:val="CommentReference"/>
        </w:rPr>
        <w:annotationRef/>
      </w:r>
      <w:r>
        <w:t>Không cần thiết nhập SĐT của bệnh nhân, mà là hotline /điện thoại trực của CSYT gửi ảnh</w:t>
      </w:r>
    </w:p>
  </w:comment>
  <w:comment w:id="161" w:author="Nhat Linh Nguyen" w:date="2017-02-07T08:59:00Z" w:initials="NN">
    <w:p w14:paraId="4319A0DE" w14:textId="77777777" w:rsidR="00340390" w:rsidRDefault="00340390">
      <w:pPr>
        <w:pStyle w:val="CommentText"/>
      </w:pPr>
      <w:ins w:id="164" w:author="Nhat Linh Nguyen" w:date="2017-02-07T08:59:00Z">
        <w:r>
          <w:rPr>
            <w:rStyle w:val="CommentReference"/>
          </w:rPr>
          <w:annotationRef/>
        </w:r>
      </w:ins>
      <w:r>
        <w:t>Sẽ bổ sung theo các phần sửa phía trên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AB1FB" w14:textId="77777777" w:rsidR="00487655" w:rsidRDefault="00487655" w:rsidP="003B14D0">
      <w:pPr>
        <w:spacing w:after="0" w:line="240" w:lineRule="auto"/>
      </w:pPr>
      <w:r>
        <w:separator/>
      </w:r>
    </w:p>
  </w:endnote>
  <w:endnote w:type="continuationSeparator" w:id="0">
    <w:p w14:paraId="5E3C480B" w14:textId="77777777" w:rsidR="00487655" w:rsidRDefault="00487655" w:rsidP="003B1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AA120C" w14:textId="77777777" w:rsidR="00487655" w:rsidRDefault="00487655" w:rsidP="003B14D0">
      <w:pPr>
        <w:spacing w:after="0" w:line="240" w:lineRule="auto"/>
      </w:pPr>
      <w:r>
        <w:separator/>
      </w:r>
    </w:p>
  </w:footnote>
  <w:footnote w:type="continuationSeparator" w:id="0">
    <w:p w14:paraId="149A9DAB" w14:textId="77777777" w:rsidR="00487655" w:rsidRDefault="00487655" w:rsidP="003B1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33A"/>
    <w:multiLevelType w:val="hybridMultilevel"/>
    <w:tmpl w:val="F490E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00CE0"/>
    <w:multiLevelType w:val="hybridMultilevel"/>
    <w:tmpl w:val="2E4EEBD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0B21178F"/>
    <w:multiLevelType w:val="hybridMultilevel"/>
    <w:tmpl w:val="3FD2CA56"/>
    <w:lvl w:ilvl="0" w:tplc="ACF25F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A7A7A"/>
    <w:multiLevelType w:val="hybridMultilevel"/>
    <w:tmpl w:val="B9CA2680"/>
    <w:lvl w:ilvl="0" w:tplc="EFC2A9F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F33A63"/>
    <w:multiLevelType w:val="hybridMultilevel"/>
    <w:tmpl w:val="D11E2272"/>
    <w:lvl w:ilvl="0" w:tplc="95A2CF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30195"/>
    <w:multiLevelType w:val="hybridMultilevel"/>
    <w:tmpl w:val="E2BC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809D9"/>
    <w:multiLevelType w:val="hybridMultilevel"/>
    <w:tmpl w:val="E6723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217213"/>
    <w:multiLevelType w:val="hybridMultilevel"/>
    <w:tmpl w:val="3FD2CA56"/>
    <w:lvl w:ilvl="0" w:tplc="ACF25F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55623A"/>
    <w:multiLevelType w:val="hybridMultilevel"/>
    <w:tmpl w:val="3FD2CA56"/>
    <w:lvl w:ilvl="0" w:tplc="ACF25F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E1514"/>
    <w:multiLevelType w:val="hybridMultilevel"/>
    <w:tmpl w:val="F0BCF7BC"/>
    <w:lvl w:ilvl="0" w:tplc="ACF25F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C12652"/>
    <w:multiLevelType w:val="multilevel"/>
    <w:tmpl w:val="DF5C5BA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529561F4"/>
    <w:multiLevelType w:val="hybridMultilevel"/>
    <w:tmpl w:val="4348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30702"/>
    <w:multiLevelType w:val="hybridMultilevel"/>
    <w:tmpl w:val="EFD4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44765D"/>
    <w:multiLevelType w:val="hybridMultilevel"/>
    <w:tmpl w:val="3A84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5C717E"/>
    <w:multiLevelType w:val="hybridMultilevel"/>
    <w:tmpl w:val="A0405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8C43C35"/>
    <w:multiLevelType w:val="hybridMultilevel"/>
    <w:tmpl w:val="0E74C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4"/>
  </w:num>
  <w:num w:numId="5">
    <w:abstractNumId w:val="0"/>
  </w:num>
  <w:num w:numId="6">
    <w:abstractNumId w:val="15"/>
  </w:num>
  <w:num w:numId="7">
    <w:abstractNumId w:val="6"/>
  </w:num>
  <w:num w:numId="8">
    <w:abstractNumId w:val="1"/>
  </w:num>
  <w:num w:numId="9">
    <w:abstractNumId w:val="11"/>
  </w:num>
  <w:num w:numId="10">
    <w:abstractNumId w:val="12"/>
  </w:num>
  <w:num w:numId="11">
    <w:abstractNumId w:val="5"/>
  </w:num>
  <w:num w:numId="12">
    <w:abstractNumId w:val="4"/>
  </w:num>
  <w:num w:numId="13">
    <w:abstractNumId w:val="9"/>
  </w:num>
  <w:num w:numId="14">
    <w:abstractNumId w:val="8"/>
  </w:num>
  <w:num w:numId="15">
    <w:abstractNumId w:val="7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07"/>
    <w:rsid w:val="00002F7C"/>
    <w:rsid w:val="00011A94"/>
    <w:rsid w:val="00012309"/>
    <w:rsid w:val="00014552"/>
    <w:rsid w:val="00014796"/>
    <w:rsid w:val="00015C18"/>
    <w:rsid w:val="00015F80"/>
    <w:rsid w:val="00023564"/>
    <w:rsid w:val="00023A0D"/>
    <w:rsid w:val="00024956"/>
    <w:rsid w:val="00027707"/>
    <w:rsid w:val="00030D27"/>
    <w:rsid w:val="00037871"/>
    <w:rsid w:val="0004439A"/>
    <w:rsid w:val="0005540B"/>
    <w:rsid w:val="000575F9"/>
    <w:rsid w:val="00067647"/>
    <w:rsid w:val="000734D5"/>
    <w:rsid w:val="0009333D"/>
    <w:rsid w:val="000A716B"/>
    <w:rsid w:val="000A7559"/>
    <w:rsid w:val="000B02E7"/>
    <w:rsid w:val="000B2E4E"/>
    <w:rsid w:val="000B3B7A"/>
    <w:rsid w:val="000B58D3"/>
    <w:rsid w:val="000B7511"/>
    <w:rsid w:val="000C04B7"/>
    <w:rsid w:val="000C0FD0"/>
    <w:rsid w:val="000C1131"/>
    <w:rsid w:val="000C1767"/>
    <w:rsid w:val="000C1C9A"/>
    <w:rsid w:val="000C25E2"/>
    <w:rsid w:val="000C2785"/>
    <w:rsid w:val="000D047A"/>
    <w:rsid w:val="000D74BF"/>
    <w:rsid w:val="000E1F71"/>
    <w:rsid w:val="000E3B37"/>
    <w:rsid w:val="000E646A"/>
    <w:rsid w:val="000F47A3"/>
    <w:rsid w:val="000F7EA5"/>
    <w:rsid w:val="0010079D"/>
    <w:rsid w:val="001062A7"/>
    <w:rsid w:val="00111336"/>
    <w:rsid w:val="00122169"/>
    <w:rsid w:val="00124963"/>
    <w:rsid w:val="00133F4F"/>
    <w:rsid w:val="00136154"/>
    <w:rsid w:val="00140A3F"/>
    <w:rsid w:val="00142D51"/>
    <w:rsid w:val="00144916"/>
    <w:rsid w:val="00144A04"/>
    <w:rsid w:val="001478CD"/>
    <w:rsid w:val="00152AC9"/>
    <w:rsid w:val="001601A6"/>
    <w:rsid w:val="00170BDA"/>
    <w:rsid w:val="00175741"/>
    <w:rsid w:val="0017598C"/>
    <w:rsid w:val="001805C8"/>
    <w:rsid w:val="00193CFE"/>
    <w:rsid w:val="001A1C86"/>
    <w:rsid w:val="001A5A95"/>
    <w:rsid w:val="001A691D"/>
    <w:rsid w:val="001B114E"/>
    <w:rsid w:val="001B16E0"/>
    <w:rsid w:val="001B4306"/>
    <w:rsid w:val="001B4682"/>
    <w:rsid w:val="001B6D83"/>
    <w:rsid w:val="001B7675"/>
    <w:rsid w:val="001C46F9"/>
    <w:rsid w:val="001C5DC0"/>
    <w:rsid w:val="001C70E6"/>
    <w:rsid w:val="001D020C"/>
    <w:rsid w:val="001D0637"/>
    <w:rsid w:val="001D32AC"/>
    <w:rsid w:val="001D3589"/>
    <w:rsid w:val="001E0B3D"/>
    <w:rsid w:val="001E6DB1"/>
    <w:rsid w:val="001F2686"/>
    <w:rsid w:val="001F37F3"/>
    <w:rsid w:val="001F6333"/>
    <w:rsid w:val="00200D34"/>
    <w:rsid w:val="00205B22"/>
    <w:rsid w:val="00206908"/>
    <w:rsid w:val="00213FF4"/>
    <w:rsid w:val="00216EA0"/>
    <w:rsid w:val="002227EC"/>
    <w:rsid w:val="00224F40"/>
    <w:rsid w:val="00226B4C"/>
    <w:rsid w:val="00226C3A"/>
    <w:rsid w:val="002309E9"/>
    <w:rsid w:val="00230D12"/>
    <w:rsid w:val="00234062"/>
    <w:rsid w:val="0023506D"/>
    <w:rsid w:val="0023689C"/>
    <w:rsid w:val="00237488"/>
    <w:rsid w:val="00237673"/>
    <w:rsid w:val="002437CD"/>
    <w:rsid w:val="0024482C"/>
    <w:rsid w:val="0025078F"/>
    <w:rsid w:val="00251FA3"/>
    <w:rsid w:val="002560F8"/>
    <w:rsid w:val="00262903"/>
    <w:rsid w:val="002640CF"/>
    <w:rsid w:val="00272D20"/>
    <w:rsid w:val="00273173"/>
    <w:rsid w:val="00274871"/>
    <w:rsid w:val="002774AD"/>
    <w:rsid w:val="002824B5"/>
    <w:rsid w:val="00285388"/>
    <w:rsid w:val="00294C82"/>
    <w:rsid w:val="00295AAF"/>
    <w:rsid w:val="00296428"/>
    <w:rsid w:val="002A1BFD"/>
    <w:rsid w:val="002A34E3"/>
    <w:rsid w:val="002A38F2"/>
    <w:rsid w:val="002A61EA"/>
    <w:rsid w:val="002A72C7"/>
    <w:rsid w:val="002A79FE"/>
    <w:rsid w:val="002B21DD"/>
    <w:rsid w:val="002C10ED"/>
    <w:rsid w:val="002C4BC4"/>
    <w:rsid w:val="002C6E2A"/>
    <w:rsid w:val="002D40D2"/>
    <w:rsid w:val="002D4B90"/>
    <w:rsid w:val="002E364B"/>
    <w:rsid w:val="002E602B"/>
    <w:rsid w:val="002E63E9"/>
    <w:rsid w:val="002F71F3"/>
    <w:rsid w:val="002F7611"/>
    <w:rsid w:val="00301B6C"/>
    <w:rsid w:val="003036A2"/>
    <w:rsid w:val="003045BD"/>
    <w:rsid w:val="003116A9"/>
    <w:rsid w:val="003117E0"/>
    <w:rsid w:val="00311FE4"/>
    <w:rsid w:val="0031351A"/>
    <w:rsid w:val="00313CEE"/>
    <w:rsid w:val="00314097"/>
    <w:rsid w:val="00320BCA"/>
    <w:rsid w:val="00322E3B"/>
    <w:rsid w:val="00325AF4"/>
    <w:rsid w:val="00331F6D"/>
    <w:rsid w:val="00332AD3"/>
    <w:rsid w:val="00335412"/>
    <w:rsid w:val="00340390"/>
    <w:rsid w:val="00340DA4"/>
    <w:rsid w:val="0034424E"/>
    <w:rsid w:val="00345B58"/>
    <w:rsid w:val="00352772"/>
    <w:rsid w:val="00354500"/>
    <w:rsid w:val="00356315"/>
    <w:rsid w:val="00364B17"/>
    <w:rsid w:val="00366F85"/>
    <w:rsid w:val="00367C62"/>
    <w:rsid w:val="0037044A"/>
    <w:rsid w:val="00371CC9"/>
    <w:rsid w:val="003736DA"/>
    <w:rsid w:val="003745FE"/>
    <w:rsid w:val="00375F82"/>
    <w:rsid w:val="003816D2"/>
    <w:rsid w:val="003827F3"/>
    <w:rsid w:val="00383E11"/>
    <w:rsid w:val="0038633D"/>
    <w:rsid w:val="003908BD"/>
    <w:rsid w:val="003937BC"/>
    <w:rsid w:val="003A1D90"/>
    <w:rsid w:val="003A4128"/>
    <w:rsid w:val="003A4A06"/>
    <w:rsid w:val="003B14D0"/>
    <w:rsid w:val="003B3A8C"/>
    <w:rsid w:val="003B586F"/>
    <w:rsid w:val="003B58F4"/>
    <w:rsid w:val="003B7E95"/>
    <w:rsid w:val="003C6A65"/>
    <w:rsid w:val="003C7839"/>
    <w:rsid w:val="003D7AEB"/>
    <w:rsid w:val="003E73B2"/>
    <w:rsid w:val="003F0CAE"/>
    <w:rsid w:val="003F249D"/>
    <w:rsid w:val="00404C09"/>
    <w:rsid w:val="00404EEB"/>
    <w:rsid w:val="00407FDA"/>
    <w:rsid w:val="004175C5"/>
    <w:rsid w:val="00423B1B"/>
    <w:rsid w:val="004274C2"/>
    <w:rsid w:val="00431D34"/>
    <w:rsid w:val="00434DCE"/>
    <w:rsid w:val="0044523D"/>
    <w:rsid w:val="00447CDD"/>
    <w:rsid w:val="00450402"/>
    <w:rsid w:val="00460ED2"/>
    <w:rsid w:val="00475DE5"/>
    <w:rsid w:val="00477B47"/>
    <w:rsid w:val="0048343C"/>
    <w:rsid w:val="0048452B"/>
    <w:rsid w:val="00485B25"/>
    <w:rsid w:val="00485E7C"/>
    <w:rsid w:val="004867BF"/>
    <w:rsid w:val="00487655"/>
    <w:rsid w:val="004A628B"/>
    <w:rsid w:val="004B1F5B"/>
    <w:rsid w:val="004B23B3"/>
    <w:rsid w:val="004B2502"/>
    <w:rsid w:val="004B5326"/>
    <w:rsid w:val="004B7445"/>
    <w:rsid w:val="004D6D30"/>
    <w:rsid w:val="004E11CC"/>
    <w:rsid w:val="004E22B3"/>
    <w:rsid w:val="004F1249"/>
    <w:rsid w:val="004F25DA"/>
    <w:rsid w:val="004F378B"/>
    <w:rsid w:val="004F6ABF"/>
    <w:rsid w:val="004F7FF3"/>
    <w:rsid w:val="00500E9E"/>
    <w:rsid w:val="00503959"/>
    <w:rsid w:val="00506A91"/>
    <w:rsid w:val="0051240B"/>
    <w:rsid w:val="00522B9C"/>
    <w:rsid w:val="00525182"/>
    <w:rsid w:val="005251BE"/>
    <w:rsid w:val="00525B71"/>
    <w:rsid w:val="00527F8E"/>
    <w:rsid w:val="0053100B"/>
    <w:rsid w:val="0053232C"/>
    <w:rsid w:val="005331D9"/>
    <w:rsid w:val="00536BF2"/>
    <w:rsid w:val="00545A98"/>
    <w:rsid w:val="005472A5"/>
    <w:rsid w:val="00550F68"/>
    <w:rsid w:val="00552F76"/>
    <w:rsid w:val="00556528"/>
    <w:rsid w:val="00557E6D"/>
    <w:rsid w:val="00562A61"/>
    <w:rsid w:val="005734F6"/>
    <w:rsid w:val="00573E2D"/>
    <w:rsid w:val="00574AB2"/>
    <w:rsid w:val="0058289B"/>
    <w:rsid w:val="00590136"/>
    <w:rsid w:val="0059459C"/>
    <w:rsid w:val="00597A29"/>
    <w:rsid w:val="005A6C35"/>
    <w:rsid w:val="005B42DC"/>
    <w:rsid w:val="005C4DEE"/>
    <w:rsid w:val="005D137F"/>
    <w:rsid w:val="005D661F"/>
    <w:rsid w:val="005E5401"/>
    <w:rsid w:val="005F4570"/>
    <w:rsid w:val="0060031E"/>
    <w:rsid w:val="00602475"/>
    <w:rsid w:val="00607294"/>
    <w:rsid w:val="0061244A"/>
    <w:rsid w:val="006319E7"/>
    <w:rsid w:val="00632684"/>
    <w:rsid w:val="00634E6F"/>
    <w:rsid w:val="00643BA2"/>
    <w:rsid w:val="0064578C"/>
    <w:rsid w:val="00651374"/>
    <w:rsid w:val="00654293"/>
    <w:rsid w:val="00656CF6"/>
    <w:rsid w:val="006609DC"/>
    <w:rsid w:val="00661447"/>
    <w:rsid w:val="00664507"/>
    <w:rsid w:val="006654FF"/>
    <w:rsid w:val="0066782F"/>
    <w:rsid w:val="006720FA"/>
    <w:rsid w:val="00682549"/>
    <w:rsid w:val="00686321"/>
    <w:rsid w:val="00687D06"/>
    <w:rsid w:val="006921B5"/>
    <w:rsid w:val="00692CBA"/>
    <w:rsid w:val="006930AB"/>
    <w:rsid w:val="006A4454"/>
    <w:rsid w:val="006B1205"/>
    <w:rsid w:val="006B35DB"/>
    <w:rsid w:val="006B4721"/>
    <w:rsid w:val="006B7148"/>
    <w:rsid w:val="006C05FC"/>
    <w:rsid w:val="006C11F8"/>
    <w:rsid w:val="006C4324"/>
    <w:rsid w:val="006C4E42"/>
    <w:rsid w:val="006D0B29"/>
    <w:rsid w:val="006D1D3A"/>
    <w:rsid w:val="006D53CD"/>
    <w:rsid w:val="006D6C7A"/>
    <w:rsid w:val="006E0557"/>
    <w:rsid w:val="006E06DB"/>
    <w:rsid w:val="006E1C36"/>
    <w:rsid w:val="006E3278"/>
    <w:rsid w:val="006E49B6"/>
    <w:rsid w:val="006E746D"/>
    <w:rsid w:val="006F31D1"/>
    <w:rsid w:val="0070388A"/>
    <w:rsid w:val="00706078"/>
    <w:rsid w:val="007128DD"/>
    <w:rsid w:val="00715591"/>
    <w:rsid w:val="00717A3B"/>
    <w:rsid w:val="007245D6"/>
    <w:rsid w:val="007273B2"/>
    <w:rsid w:val="00732A1A"/>
    <w:rsid w:val="00733E7D"/>
    <w:rsid w:val="00737709"/>
    <w:rsid w:val="00737ED4"/>
    <w:rsid w:val="007434F0"/>
    <w:rsid w:val="00747E02"/>
    <w:rsid w:val="00750A9D"/>
    <w:rsid w:val="00751795"/>
    <w:rsid w:val="00756D1A"/>
    <w:rsid w:val="00757C25"/>
    <w:rsid w:val="0076120C"/>
    <w:rsid w:val="007632FB"/>
    <w:rsid w:val="007655C8"/>
    <w:rsid w:val="007664C2"/>
    <w:rsid w:val="007711A1"/>
    <w:rsid w:val="00771CAF"/>
    <w:rsid w:val="0077478D"/>
    <w:rsid w:val="0077488E"/>
    <w:rsid w:val="007773BF"/>
    <w:rsid w:val="00780FE0"/>
    <w:rsid w:val="0078472F"/>
    <w:rsid w:val="00790966"/>
    <w:rsid w:val="00796F70"/>
    <w:rsid w:val="007A1C71"/>
    <w:rsid w:val="007B067C"/>
    <w:rsid w:val="007B7CD5"/>
    <w:rsid w:val="007C3878"/>
    <w:rsid w:val="007D3583"/>
    <w:rsid w:val="007E18A3"/>
    <w:rsid w:val="007E1960"/>
    <w:rsid w:val="007E394B"/>
    <w:rsid w:val="007F4FC8"/>
    <w:rsid w:val="007F6DE8"/>
    <w:rsid w:val="00800353"/>
    <w:rsid w:val="00807D57"/>
    <w:rsid w:val="00812B38"/>
    <w:rsid w:val="008138C2"/>
    <w:rsid w:val="008160A5"/>
    <w:rsid w:val="008203AF"/>
    <w:rsid w:val="008262CD"/>
    <w:rsid w:val="008436E7"/>
    <w:rsid w:val="00845798"/>
    <w:rsid w:val="00846119"/>
    <w:rsid w:val="0084660B"/>
    <w:rsid w:val="00846F74"/>
    <w:rsid w:val="008508A7"/>
    <w:rsid w:val="00852738"/>
    <w:rsid w:val="00855C00"/>
    <w:rsid w:val="00874782"/>
    <w:rsid w:val="00874901"/>
    <w:rsid w:val="008806EC"/>
    <w:rsid w:val="00887649"/>
    <w:rsid w:val="00891D24"/>
    <w:rsid w:val="008A345B"/>
    <w:rsid w:val="008A3DCF"/>
    <w:rsid w:val="008B0A99"/>
    <w:rsid w:val="008B1221"/>
    <w:rsid w:val="008B2F1E"/>
    <w:rsid w:val="008B3427"/>
    <w:rsid w:val="008B6F48"/>
    <w:rsid w:val="008B740C"/>
    <w:rsid w:val="008D1207"/>
    <w:rsid w:val="008D2D32"/>
    <w:rsid w:val="008D398B"/>
    <w:rsid w:val="008D56F3"/>
    <w:rsid w:val="008E0BEF"/>
    <w:rsid w:val="008E0E50"/>
    <w:rsid w:val="008E1B5B"/>
    <w:rsid w:val="008F1F99"/>
    <w:rsid w:val="008F6E15"/>
    <w:rsid w:val="00901816"/>
    <w:rsid w:val="00903B13"/>
    <w:rsid w:val="009101D6"/>
    <w:rsid w:val="00912647"/>
    <w:rsid w:val="00913353"/>
    <w:rsid w:val="0091661E"/>
    <w:rsid w:val="00920D9E"/>
    <w:rsid w:val="00931AA1"/>
    <w:rsid w:val="0093425A"/>
    <w:rsid w:val="0094005F"/>
    <w:rsid w:val="00944B89"/>
    <w:rsid w:val="009460F5"/>
    <w:rsid w:val="00946A38"/>
    <w:rsid w:val="00946BC2"/>
    <w:rsid w:val="00946E2C"/>
    <w:rsid w:val="0095279B"/>
    <w:rsid w:val="009538AD"/>
    <w:rsid w:val="00954ED8"/>
    <w:rsid w:val="009568F0"/>
    <w:rsid w:val="00966E50"/>
    <w:rsid w:val="00966F8C"/>
    <w:rsid w:val="009703D2"/>
    <w:rsid w:val="00973186"/>
    <w:rsid w:val="00974B06"/>
    <w:rsid w:val="00983A5A"/>
    <w:rsid w:val="0098714F"/>
    <w:rsid w:val="009906E8"/>
    <w:rsid w:val="00991315"/>
    <w:rsid w:val="009928B4"/>
    <w:rsid w:val="00994832"/>
    <w:rsid w:val="009A2AD9"/>
    <w:rsid w:val="009A31EE"/>
    <w:rsid w:val="009B0A8F"/>
    <w:rsid w:val="009B2795"/>
    <w:rsid w:val="009B3D37"/>
    <w:rsid w:val="009C17BC"/>
    <w:rsid w:val="009C5E3B"/>
    <w:rsid w:val="009D6D81"/>
    <w:rsid w:val="009E1021"/>
    <w:rsid w:val="009E359F"/>
    <w:rsid w:val="009F1884"/>
    <w:rsid w:val="009F21B5"/>
    <w:rsid w:val="009F2835"/>
    <w:rsid w:val="009F297C"/>
    <w:rsid w:val="009F6607"/>
    <w:rsid w:val="00A04BA1"/>
    <w:rsid w:val="00A065C4"/>
    <w:rsid w:val="00A12126"/>
    <w:rsid w:val="00A23E10"/>
    <w:rsid w:val="00A3134D"/>
    <w:rsid w:val="00A3393E"/>
    <w:rsid w:val="00A41ABB"/>
    <w:rsid w:val="00A46B6E"/>
    <w:rsid w:val="00A56CED"/>
    <w:rsid w:val="00A62DA1"/>
    <w:rsid w:val="00A63917"/>
    <w:rsid w:val="00A647EB"/>
    <w:rsid w:val="00A6788C"/>
    <w:rsid w:val="00A73FEE"/>
    <w:rsid w:val="00A75185"/>
    <w:rsid w:val="00A77374"/>
    <w:rsid w:val="00A87A50"/>
    <w:rsid w:val="00A87DE4"/>
    <w:rsid w:val="00A92E60"/>
    <w:rsid w:val="00A96030"/>
    <w:rsid w:val="00AA02F8"/>
    <w:rsid w:val="00AA0326"/>
    <w:rsid w:val="00AA6B87"/>
    <w:rsid w:val="00AA70CE"/>
    <w:rsid w:val="00AA7A27"/>
    <w:rsid w:val="00AB07D3"/>
    <w:rsid w:val="00AB4510"/>
    <w:rsid w:val="00AB498B"/>
    <w:rsid w:val="00AB4ABA"/>
    <w:rsid w:val="00AB4E35"/>
    <w:rsid w:val="00AB5B95"/>
    <w:rsid w:val="00AC5A3D"/>
    <w:rsid w:val="00AC5E0F"/>
    <w:rsid w:val="00AC5FB2"/>
    <w:rsid w:val="00AC724E"/>
    <w:rsid w:val="00AD13C4"/>
    <w:rsid w:val="00AD1F02"/>
    <w:rsid w:val="00AD2092"/>
    <w:rsid w:val="00AD33D4"/>
    <w:rsid w:val="00AD617B"/>
    <w:rsid w:val="00AE17FF"/>
    <w:rsid w:val="00AE334C"/>
    <w:rsid w:val="00AE40DF"/>
    <w:rsid w:val="00AE5D1F"/>
    <w:rsid w:val="00AF043D"/>
    <w:rsid w:val="00AF0847"/>
    <w:rsid w:val="00AF6CDD"/>
    <w:rsid w:val="00B01932"/>
    <w:rsid w:val="00B04AB0"/>
    <w:rsid w:val="00B10E53"/>
    <w:rsid w:val="00B143BD"/>
    <w:rsid w:val="00B1688F"/>
    <w:rsid w:val="00B20219"/>
    <w:rsid w:val="00B22C5C"/>
    <w:rsid w:val="00B22D12"/>
    <w:rsid w:val="00B236A7"/>
    <w:rsid w:val="00B27649"/>
    <w:rsid w:val="00B308B7"/>
    <w:rsid w:val="00B37845"/>
    <w:rsid w:val="00B40E56"/>
    <w:rsid w:val="00B462B7"/>
    <w:rsid w:val="00B465C5"/>
    <w:rsid w:val="00B5161F"/>
    <w:rsid w:val="00B55C56"/>
    <w:rsid w:val="00B62174"/>
    <w:rsid w:val="00B62990"/>
    <w:rsid w:val="00B631C2"/>
    <w:rsid w:val="00B671E7"/>
    <w:rsid w:val="00B73132"/>
    <w:rsid w:val="00B81690"/>
    <w:rsid w:val="00B83337"/>
    <w:rsid w:val="00B87269"/>
    <w:rsid w:val="00B8759F"/>
    <w:rsid w:val="00B923AF"/>
    <w:rsid w:val="00B9371F"/>
    <w:rsid w:val="00B93D27"/>
    <w:rsid w:val="00BA6109"/>
    <w:rsid w:val="00BB1780"/>
    <w:rsid w:val="00BB282B"/>
    <w:rsid w:val="00BB36B9"/>
    <w:rsid w:val="00BB5E09"/>
    <w:rsid w:val="00BC33C0"/>
    <w:rsid w:val="00BC500C"/>
    <w:rsid w:val="00BD1FC5"/>
    <w:rsid w:val="00BD2044"/>
    <w:rsid w:val="00BD2514"/>
    <w:rsid w:val="00BD30B9"/>
    <w:rsid w:val="00BE4402"/>
    <w:rsid w:val="00BE7327"/>
    <w:rsid w:val="00BF4B55"/>
    <w:rsid w:val="00C0594A"/>
    <w:rsid w:val="00C11A31"/>
    <w:rsid w:val="00C14448"/>
    <w:rsid w:val="00C22A21"/>
    <w:rsid w:val="00C26653"/>
    <w:rsid w:val="00C26DDA"/>
    <w:rsid w:val="00C31A25"/>
    <w:rsid w:val="00C35E57"/>
    <w:rsid w:val="00C36C40"/>
    <w:rsid w:val="00C44778"/>
    <w:rsid w:val="00C45912"/>
    <w:rsid w:val="00C466A4"/>
    <w:rsid w:val="00C46C02"/>
    <w:rsid w:val="00C479A6"/>
    <w:rsid w:val="00C566E2"/>
    <w:rsid w:val="00C63CC9"/>
    <w:rsid w:val="00C653FD"/>
    <w:rsid w:val="00C67CCD"/>
    <w:rsid w:val="00C74091"/>
    <w:rsid w:val="00C756CC"/>
    <w:rsid w:val="00C75CB5"/>
    <w:rsid w:val="00C8069D"/>
    <w:rsid w:val="00C8462E"/>
    <w:rsid w:val="00C91BC3"/>
    <w:rsid w:val="00C91F2B"/>
    <w:rsid w:val="00C97635"/>
    <w:rsid w:val="00CA0F90"/>
    <w:rsid w:val="00CA371B"/>
    <w:rsid w:val="00CB10F5"/>
    <w:rsid w:val="00CB3754"/>
    <w:rsid w:val="00CB7B7D"/>
    <w:rsid w:val="00CC2137"/>
    <w:rsid w:val="00CC5F54"/>
    <w:rsid w:val="00CD13E7"/>
    <w:rsid w:val="00CD3A61"/>
    <w:rsid w:val="00CD4838"/>
    <w:rsid w:val="00CE511F"/>
    <w:rsid w:val="00CE57D3"/>
    <w:rsid w:val="00CF4D69"/>
    <w:rsid w:val="00CF70D8"/>
    <w:rsid w:val="00CF7885"/>
    <w:rsid w:val="00D00F2A"/>
    <w:rsid w:val="00D02555"/>
    <w:rsid w:val="00D03502"/>
    <w:rsid w:val="00D05D83"/>
    <w:rsid w:val="00D06407"/>
    <w:rsid w:val="00D069ED"/>
    <w:rsid w:val="00D075EF"/>
    <w:rsid w:val="00D1018F"/>
    <w:rsid w:val="00D12D8E"/>
    <w:rsid w:val="00D148DB"/>
    <w:rsid w:val="00D15667"/>
    <w:rsid w:val="00D16298"/>
    <w:rsid w:val="00D17E81"/>
    <w:rsid w:val="00D208F9"/>
    <w:rsid w:val="00D22C68"/>
    <w:rsid w:val="00D23BBF"/>
    <w:rsid w:val="00D339E6"/>
    <w:rsid w:val="00D36F75"/>
    <w:rsid w:val="00D400D1"/>
    <w:rsid w:val="00D439D5"/>
    <w:rsid w:val="00D44A6A"/>
    <w:rsid w:val="00D5027B"/>
    <w:rsid w:val="00D510FA"/>
    <w:rsid w:val="00D5249C"/>
    <w:rsid w:val="00D55509"/>
    <w:rsid w:val="00D621C3"/>
    <w:rsid w:val="00D63791"/>
    <w:rsid w:val="00D664FE"/>
    <w:rsid w:val="00D67B44"/>
    <w:rsid w:val="00D73EA2"/>
    <w:rsid w:val="00D74E91"/>
    <w:rsid w:val="00D766A1"/>
    <w:rsid w:val="00D82352"/>
    <w:rsid w:val="00D84986"/>
    <w:rsid w:val="00D90D0F"/>
    <w:rsid w:val="00DA0988"/>
    <w:rsid w:val="00DB328C"/>
    <w:rsid w:val="00DD2EF0"/>
    <w:rsid w:val="00DE0747"/>
    <w:rsid w:val="00DE7960"/>
    <w:rsid w:val="00DF1AD9"/>
    <w:rsid w:val="00DF3C4E"/>
    <w:rsid w:val="00DF410A"/>
    <w:rsid w:val="00DF6B7F"/>
    <w:rsid w:val="00E00154"/>
    <w:rsid w:val="00E002B4"/>
    <w:rsid w:val="00E10D0A"/>
    <w:rsid w:val="00E13428"/>
    <w:rsid w:val="00E14FE5"/>
    <w:rsid w:val="00E15367"/>
    <w:rsid w:val="00E162B1"/>
    <w:rsid w:val="00E1686A"/>
    <w:rsid w:val="00E17CF8"/>
    <w:rsid w:val="00E2324F"/>
    <w:rsid w:val="00E249E9"/>
    <w:rsid w:val="00E251B3"/>
    <w:rsid w:val="00E262B8"/>
    <w:rsid w:val="00E3111C"/>
    <w:rsid w:val="00E36926"/>
    <w:rsid w:val="00E40CF7"/>
    <w:rsid w:val="00E437F6"/>
    <w:rsid w:val="00E45703"/>
    <w:rsid w:val="00E47F7A"/>
    <w:rsid w:val="00E50101"/>
    <w:rsid w:val="00E52892"/>
    <w:rsid w:val="00E55C7D"/>
    <w:rsid w:val="00E56DEB"/>
    <w:rsid w:val="00E61178"/>
    <w:rsid w:val="00E63237"/>
    <w:rsid w:val="00E63ACA"/>
    <w:rsid w:val="00E67524"/>
    <w:rsid w:val="00E7078E"/>
    <w:rsid w:val="00E70C52"/>
    <w:rsid w:val="00E70F5A"/>
    <w:rsid w:val="00E733F5"/>
    <w:rsid w:val="00E76F44"/>
    <w:rsid w:val="00E81E2C"/>
    <w:rsid w:val="00E9696A"/>
    <w:rsid w:val="00E97E3B"/>
    <w:rsid w:val="00EB0242"/>
    <w:rsid w:val="00EB0C1E"/>
    <w:rsid w:val="00EB12FF"/>
    <w:rsid w:val="00EB2C98"/>
    <w:rsid w:val="00EB3D2D"/>
    <w:rsid w:val="00EB7B9C"/>
    <w:rsid w:val="00EC3D26"/>
    <w:rsid w:val="00EC4D0B"/>
    <w:rsid w:val="00ED3D77"/>
    <w:rsid w:val="00EE180E"/>
    <w:rsid w:val="00EF236F"/>
    <w:rsid w:val="00EF387D"/>
    <w:rsid w:val="00F00B12"/>
    <w:rsid w:val="00F14068"/>
    <w:rsid w:val="00F210FB"/>
    <w:rsid w:val="00F236D4"/>
    <w:rsid w:val="00F24684"/>
    <w:rsid w:val="00F261E1"/>
    <w:rsid w:val="00F26B33"/>
    <w:rsid w:val="00F2709B"/>
    <w:rsid w:val="00F33D4D"/>
    <w:rsid w:val="00F33EBA"/>
    <w:rsid w:val="00F35426"/>
    <w:rsid w:val="00F36A04"/>
    <w:rsid w:val="00F4008B"/>
    <w:rsid w:val="00F42F13"/>
    <w:rsid w:val="00F51ECA"/>
    <w:rsid w:val="00F57F62"/>
    <w:rsid w:val="00F61289"/>
    <w:rsid w:val="00F64A71"/>
    <w:rsid w:val="00F65250"/>
    <w:rsid w:val="00F67B08"/>
    <w:rsid w:val="00F80EF8"/>
    <w:rsid w:val="00F815EF"/>
    <w:rsid w:val="00F81F19"/>
    <w:rsid w:val="00F83588"/>
    <w:rsid w:val="00F83D73"/>
    <w:rsid w:val="00F8666D"/>
    <w:rsid w:val="00F867B5"/>
    <w:rsid w:val="00F91477"/>
    <w:rsid w:val="00F95019"/>
    <w:rsid w:val="00F9509D"/>
    <w:rsid w:val="00F950C7"/>
    <w:rsid w:val="00F95B69"/>
    <w:rsid w:val="00F97760"/>
    <w:rsid w:val="00FA1571"/>
    <w:rsid w:val="00FA1981"/>
    <w:rsid w:val="00FA5DF5"/>
    <w:rsid w:val="00FA6B92"/>
    <w:rsid w:val="00FB1A68"/>
    <w:rsid w:val="00FB2A06"/>
    <w:rsid w:val="00FB54E6"/>
    <w:rsid w:val="00FB5636"/>
    <w:rsid w:val="00FC1EA6"/>
    <w:rsid w:val="00FD0C98"/>
    <w:rsid w:val="00FD25E8"/>
    <w:rsid w:val="00FD2E62"/>
    <w:rsid w:val="00FD3A5E"/>
    <w:rsid w:val="00FD4C6C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FC26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7B5"/>
    <w:rPr>
      <w:rFonts w:ascii="Times New Roman" w:hAnsi="Times New Roman"/>
      <w:sz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F0847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83E11"/>
    <w:pPr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A6B87"/>
    <w:pPr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4D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B1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4D0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B833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847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39"/>
    <w:rsid w:val="00057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83E11"/>
    <w:rPr>
      <w:rFonts w:ascii="Times New Roman" w:hAnsi="Times New Roman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B87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354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41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412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4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41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41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7B5"/>
    <w:rPr>
      <w:rFonts w:ascii="Times New Roman" w:hAnsi="Times New Roman"/>
      <w:sz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F0847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83E11"/>
    <w:pPr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A6B87"/>
    <w:pPr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4D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B1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4D0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B833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847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39"/>
    <w:rsid w:val="00057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83E11"/>
    <w:rPr>
      <w:rFonts w:ascii="Times New Roman" w:hAnsi="Times New Roman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B87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354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41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412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4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41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41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1228</Words>
  <Characters>7004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tuan anh</dc:creator>
  <cp:keywords/>
  <dc:description/>
  <cp:lastModifiedBy>Nhat Linh Nguyen</cp:lastModifiedBy>
  <cp:revision>229</cp:revision>
  <dcterms:created xsi:type="dcterms:W3CDTF">2016-12-22T10:50:00Z</dcterms:created>
  <dcterms:modified xsi:type="dcterms:W3CDTF">2017-02-07T02:01:00Z</dcterms:modified>
</cp:coreProperties>
</file>